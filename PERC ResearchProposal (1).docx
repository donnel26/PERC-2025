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412D" w14:textId="178816F5" w:rsidR="000F0990" w:rsidRPr="000A7246" w:rsidRDefault="008052A4" w:rsidP="008052A4">
      <w:pPr>
        <w:spacing w:after="0" w:line="240" w:lineRule="auto"/>
        <w:jc w:val="center"/>
        <w:rPr>
          <w:rFonts w:ascii="Calibri" w:hAnsi="Calibri" w:cs="Calibri"/>
        </w:rPr>
      </w:pPr>
      <w:bookmarkStart w:id="0" w:name="_Hlk156503856"/>
      <w:bookmarkEnd w:id="0"/>
      <w:r w:rsidRPr="000A7246">
        <w:rPr>
          <w:rFonts w:ascii="Calibri" w:hAnsi="Calibri" w:cs="Calibri"/>
        </w:rPr>
        <w:t>Emma Donnelly</w:t>
      </w:r>
    </w:p>
    <w:p w14:paraId="5E17D2B9" w14:textId="5D0E5B14" w:rsidR="008052A4" w:rsidRPr="000A7246" w:rsidRDefault="008052A4" w:rsidP="008052A4">
      <w:pPr>
        <w:spacing w:after="0" w:line="240" w:lineRule="auto"/>
        <w:jc w:val="center"/>
        <w:rPr>
          <w:rFonts w:ascii="Calibri" w:hAnsi="Calibri" w:cs="Calibri"/>
        </w:rPr>
      </w:pPr>
      <w:r w:rsidRPr="000A7246">
        <w:rPr>
          <w:rFonts w:ascii="Calibri" w:hAnsi="Calibri" w:cs="Calibri"/>
        </w:rPr>
        <w:t>PERC Graduate Fellowship</w:t>
      </w:r>
      <w:r w:rsidR="00E07582">
        <w:rPr>
          <w:rFonts w:ascii="Calibri" w:hAnsi="Calibri" w:cs="Calibri"/>
        </w:rPr>
        <w:t xml:space="preserve"> </w:t>
      </w:r>
      <w:r w:rsidRPr="000A7246">
        <w:rPr>
          <w:rFonts w:ascii="Calibri" w:hAnsi="Calibri" w:cs="Calibri"/>
        </w:rPr>
        <w:t>Research Proposal</w:t>
      </w:r>
    </w:p>
    <w:p w14:paraId="63EDA4E2" w14:textId="3051FBA7" w:rsidR="008052A4" w:rsidRPr="000A7246" w:rsidRDefault="0027503D" w:rsidP="008052A4">
      <w:pPr>
        <w:spacing w:after="0" w:line="480" w:lineRule="auto"/>
        <w:rPr>
          <w:rFonts w:ascii="Calibri" w:hAnsi="Calibri" w:cs="Calibri"/>
          <w:b/>
          <w:bCs/>
        </w:rPr>
      </w:pPr>
      <w:r w:rsidRPr="000A7246">
        <w:rPr>
          <w:rFonts w:ascii="Calibri" w:hAnsi="Calibri" w:cs="Calibri"/>
          <w:b/>
          <w:bCs/>
        </w:rPr>
        <w:t>Motivation</w:t>
      </w:r>
    </w:p>
    <w:p w14:paraId="2ACE62A0" w14:textId="59A284BD" w:rsidR="00E108E6" w:rsidRPr="00DB0E37" w:rsidRDefault="00A949E7" w:rsidP="00920F22">
      <w:pPr>
        <w:tabs>
          <w:tab w:val="left" w:pos="810"/>
        </w:tabs>
        <w:spacing w:after="0" w:line="480" w:lineRule="auto"/>
        <w:jc w:val="both"/>
        <w:rPr>
          <w:rFonts w:ascii="Calibri" w:hAnsi="Calibri" w:cs="Calibri"/>
        </w:rPr>
      </w:pPr>
      <w:r w:rsidRPr="000A7246">
        <w:rPr>
          <w:rFonts w:ascii="Calibri" w:hAnsi="Calibri" w:cs="Calibri"/>
        </w:rPr>
        <w:t xml:space="preserve">As </w:t>
      </w:r>
      <w:r w:rsidRPr="00DB0E37">
        <w:rPr>
          <w:rFonts w:ascii="Calibri" w:hAnsi="Calibri" w:cs="Calibri"/>
        </w:rPr>
        <w:t xml:space="preserve">sustainability goals evolve and influential policy decisions are made, it is essential that economists aim to provide high quality, verifiable </w:t>
      </w:r>
      <w:r w:rsidR="0037113D" w:rsidRPr="00DB0E37">
        <w:rPr>
          <w:rFonts w:ascii="Calibri" w:hAnsi="Calibri" w:cs="Calibri"/>
        </w:rPr>
        <w:t>estimates of the nonmarket benefits from these decisions, typically measured as willingness to pay (WTP)</w:t>
      </w:r>
      <w:r w:rsidRPr="00DB0E37">
        <w:rPr>
          <w:rFonts w:ascii="Calibri" w:hAnsi="Calibri" w:cs="Calibri"/>
        </w:rPr>
        <w:t xml:space="preserve">. </w:t>
      </w:r>
      <w:r w:rsidR="0037113D" w:rsidRPr="00DB0E37">
        <w:rPr>
          <w:rFonts w:ascii="Calibri" w:hAnsi="Calibri" w:cs="Calibri"/>
        </w:rPr>
        <w:t xml:space="preserve">One such method for nonmarket valuation is the contingent valuation method (CVM), which uses survey instruments to effectively ask whether individuals are willing to pay a certain amount of money for a hypothetical amenity. CVM is frequently used to measure the values of goods or policies that do not yet exist (e.g., climate change measures, water quality programs, and wildlife management policies). </w:t>
      </w:r>
      <w:r w:rsidR="00DE05FD" w:rsidRPr="00DB0E37">
        <w:rPr>
          <w:rFonts w:ascii="Calibri" w:hAnsi="Calibri" w:cs="Calibri"/>
        </w:rPr>
        <w:t xml:space="preserve">Although CVM has become widely accepted, there </w:t>
      </w:r>
      <w:r w:rsidR="0001401E" w:rsidRPr="00DB0E37">
        <w:rPr>
          <w:rFonts w:ascii="Calibri" w:hAnsi="Calibri" w:cs="Calibri"/>
        </w:rPr>
        <w:t>remain</w:t>
      </w:r>
      <w:r w:rsidR="00DE05FD" w:rsidRPr="00DB0E37">
        <w:rPr>
          <w:rFonts w:ascii="Calibri" w:hAnsi="Calibri" w:cs="Calibri"/>
        </w:rPr>
        <w:t xml:space="preserve"> some concerns about its reliability.</w:t>
      </w:r>
      <w:r w:rsidR="0037113D" w:rsidRPr="00DB0E37">
        <w:rPr>
          <w:rFonts w:ascii="Calibri" w:hAnsi="Calibri" w:cs="Calibri"/>
        </w:rPr>
        <w:t xml:space="preserve"> A primary concern—given CVM does not actually require respondents to interact with the good—is whether an individual’s stated WTP would</w:t>
      </w:r>
      <w:r w:rsidR="00473C8A" w:rsidRPr="00DB0E37">
        <w:rPr>
          <w:rFonts w:ascii="Calibri" w:hAnsi="Calibri" w:cs="Calibri"/>
        </w:rPr>
        <w:t xml:space="preserve"> equal</w:t>
      </w:r>
      <w:r w:rsidR="0037113D" w:rsidRPr="00DB0E37">
        <w:rPr>
          <w:rFonts w:ascii="Calibri" w:hAnsi="Calibri" w:cs="Calibri"/>
        </w:rPr>
        <w:t xml:space="preserve"> their “true” WTP if it were revealed through the market.</w:t>
      </w:r>
      <w:r w:rsidR="0092534B" w:rsidRPr="00DB0E37">
        <w:rPr>
          <w:rFonts w:ascii="Calibri" w:hAnsi="Calibri" w:cs="Calibri"/>
        </w:rPr>
        <w:t xml:space="preserve"> </w:t>
      </w:r>
      <w:r w:rsidR="004802A2" w:rsidRPr="00DB0E37">
        <w:rPr>
          <w:rFonts w:ascii="Calibri" w:hAnsi="Calibri" w:cs="Calibri"/>
        </w:rPr>
        <w:t>Despite these concerns</w:t>
      </w:r>
      <w:r w:rsidR="005344C9" w:rsidRPr="00DB0E37">
        <w:rPr>
          <w:rFonts w:ascii="Calibri" w:hAnsi="Calibri" w:cs="Calibri"/>
        </w:rPr>
        <w:t>, i</w:t>
      </w:r>
      <w:r w:rsidR="000A7DE9" w:rsidRPr="00DB0E37">
        <w:rPr>
          <w:rFonts w:ascii="Calibri" w:hAnsi="Calibri" w:cs="Calibri"/>
        </w:rPr>
        <w:t xml:space="preserve">t is necessary to use </w:t>
      </w:r>
      <w:r w:rsidR="0037113D" w:rsidRPr="00DB0E37">
        <w:rPr>
          <w:rFonts w:ascii="Calibri" w:hAnsi="Calibri" w:cs="Calibri"/>
        </w:rPr>
        <w:t xml:space="preserve">CVM </w:t>
      </w:r>
      <w:r w:rsidR="000A7DE9" w:rsidRPr="00DB0E37">
        <w:rPr>
          <w:rFonts w:ascii="Calibri" w:hAnsi="Calibri" w:cs="Calibri"/>
        </w:rPr>
        <w:t>because revealed prices are not</w:t>
      </w:r>
      <w:r w:rsidR="00A925C4" w:rsidRPr="00DB0E37">
        <w:rPr>
          <w:rFonts w:ascii="Calibri" w:hAnsi="Calibri" w:cs="Calibri"/>
        </w:rPr>
        <w:t xml:space="preserve"> always</w:t>
      </w:r>
      <w:r w:rsidR="000A7DE9" w:rsidRPr="00DB0E37">
        <w:rPr>
          <w:rFonts w:ascii="Calibri" w:hAnsi="Calibri" w:cs="Calibri"/>
        </w:rPr>
        <w:t xml:space="preserve"> available for the good being value</w:t>
      </w:r>
      <w:r w:rsidR="00221CAA" w:rsidRPr="00DB0E37">
        <w:rPr>
          <w:rFonts w:ascii="Calibri" w:hAnsi="Calibri" w:cs="Calibri"/>
        </w:rPr>
        <w:t>d</w:t>
      </w:r>
      <w:r w:rsidR="000A7DE9" w:rsidRPr="00DB0E37">
        <w:rPr>
          <w:rFonts w:ascii="Calibri" w:hAnsi="Calibri" w:cs="Calibri"/>
        </w:rPr>
        <w:t xml:space="preserve">. Thus, improving the reliability of </w:t>
      </w:r>
      <w:r w:rsidR="00097799" w:rsidRPr="00DB0E37">
        <w:rPr>
          <w:rFonts w:ascii="Calibri" w:hAnsi="Calibri" w:cs="Calibri"/>
        </w:rPr>
        <w:t xml:space="preserve">CVM results is a pressing matter if we expect </w:t>
      </w:r>
      <w:r w:rsidR="003D75BF" w:rsidRPr="00DB0E37">
        <w:rPr>
          <w:rFonts w:ascii="Calibri" w:hAnsi="Calibri" w:cs="Calibri"/>
        </w:rPr>
        <w:t xml:space="preserve">them to guide policy </w:t>
      </w:r>
      <w:r w:rsidR="00097799" w:rsidRPr="00DB0E37">
        <w:rPr>
          <w:rFonts w:ascii="Calibri" w:hAnsi="Calibri" w:cs="Calibri"/>
        </w:rPr>
        <w:t>decisions.</w:t>
      </w:r>
      <w:r w:rsidR="005D421D" w:rsidRPr="00DB0E37">
        <w:rPr>
          <w:rFonts w:ascii="Calibri" w:hAnsi="Calibri" w:cs="Calibri"/>
        </w:rPr>
        <w:t xml:space="preserve"> </w:t>
      </w:r>
    </w:p>
    <w:p w14:paraId="69304F02" w14:textId="3AC8A51C" w:rsidR="00EE67A1" w:rsidRPr="00DB0E37" w:rsidRDefault="00221CAA" w:rsidP="00920F22">
      <w:pPr>
        <w:spacing w:after="0" w:line="480" w:lineRule="auto"/>
        <w:ind w:firstLine="720"/>
        <w:jc w:val="both"/>
        <w:rPr>
          <w:rFonts w:ascii="Calibri" w:hAnsi="Calibri" w:cs="Calibri"/>
        </w:rPr>
      </w:pPr>
      <w:r w:rsidRPr="00DB0E37">
        <w:rPr>
          <w:rFonts w:ascii="Calibri" w:hAnsi="Calibri" w:cs="Calibri"/>
        </w:rPr>
        <w:t>There has been a growing body of research on best practices for CVM</w:t>
      </w:r>
      <w:r w:rsidR="008E7C80" w:rsidRPr="00DB0E37">
        <w:rPr>
          <w:rFonts w:ascii="Calibri" w:hAnsi="Calibri" w:cs="Calibri"/>
        </w:rPr>
        <w:t xml:space="preserve">. </w:t>
      </w:r>
      <w:r w:rsidR="0037113D" w:rsidRPr="00DB0E37">
        <w:rPr>
          <w:rFonts w:ascii="Calibri" w:hAnsi="Calibri" w:cs="Calibri"/>
        </w:rPr>
        <w:t>A common</w:t>
      </w:r>
      <w:r w:rsidR="002B61A1" w:rsidRPr="00DB0E37">
        <w:rPr>
          <w:rFonts w:ascii="Calibri" w:hAnsi="Calibri" w:cs="Calibri"/>
        </w:rPr>
        <w:t xml:space="preserve"> </w:t>
      </w:r>
      <w:r w:rsidR="001F4B9A" w:rsidRPr="00DB0E37">
        <w:rPr>
          <w:rFonts w:ascii="Calibri" w:hAnsi="Calibri" w:cs="Calibri"/>
        </w:rPr>
        <w:t>recommend</w:t>
      </w:r>
      <w:r w:rsidR="0037113D" w:rsidRPr="00DB0E37">
        <w:rPr>
          <w:rFonts w:ascii="Calibri" w:hAnsi="Calibri" w:cs="Calibri"/>
        </w:rPr>
        <w:t>ation involve</w:t>
      </w:r>
      <w:r w:rsidR="001F4B9A" w:rsidRPr="00DB0E37">
        <w:rPr>
          <w:rFonts w:ascii="Calibri" w:hAnsi="Calibri" w:cs="Calibri"/>
        </w:rPr>
        <w:t>s</w:t>
      </w:r>
      <w:r w:rsidR="002B61A1" w:rsidRPr="00DB0E37">
        <w:rPr>
          <w:rFonts w:ascii="Calibri" w:hAnsi="Calibri" w:cs="Calibri"/>
        </w:rPr>
        <w:t xml:space="preserve"> scope test</w:t>
      </w:r>
      <w:r w:rsidR="001F4B9A" w:rsidRPr="00DB0E37">
        <w:rPr>
          <w:rFonts w:ascii="Calibri" w:hAnsi="Calibri" w:cs="Calibri"/>
        </w:rPr>
        <w:t>ing</w:t>
      </w:r>
      <w:r w:rsidR="002B61A1" w:rsidRPr="00DB0E37">
        <w:rPr>
          <w:rFonts w:ascii="Calibri" w:hAnsi="Calibri" w:cs="Calibri"/>
        </w:rPr>
        <w:t xml:space="preserve"> </w:t>
      </w:r>
      <w:r w:rsidR="0093256E" w:rsidRPr="00DB0E37">
        <w:rPr>
          <w:rFonts w:ascii="Calibri" w:hAnsi="Calibri" w:cs="Calibri"/>
        </w:rPr>
        <w:t xml:space="preserve">to verify </w:t>
      </w:r>
      <w:r w:rsidR="00867EE1" w:rsidRPr="00DB0E37">
        <w:rPr>
          <w:rFonts w:ascii="Calibri" w:hAnsi="Calibri" w:cs="Calibri"/>
        </w:rPr>
        <w:t xml:space="preserve">CVM </w:t>
      </w:r>
      <w:r w:rsidR="0093256E" w:rsidRPr="00DB0E37">
        <w:rPr>
          <w:rFonts w:ascii="Calibri" w:hAnsi="Calibri" w:cs="Calibri"/>
        </w:rPr>
        <w:t xml:space="preserve">results </w:t>
      </w:r>
      <w:r w:rsidR="0043742E" w:rsidRPr="00DB0E37">
        <w:rPr>
          <w:rFonts w:ascii="Calibri" w:hAnsi="Calibri" w:cs="Calibri"/>
        </w:rPr>
        <w:t>(Arrow et al., 1993</w:t>
      </w:r>
      <w:r w:rsidR="003C46AD" w:rsidRPr="00DB0E37">
        <w:rPr>
          <w:rFonts w:ascii="Calibri" w:hAnsi="Calibri" w:cs="Calibri"/>
        </w:rPr>
        <w:t>; Johnston et al. 2017</w:t>
      </w:r>
      <w:r w:rsidR="0043742E" w:rsidRPr="00DB0E37">
        <w:rPr>
          <w:rFonts w:ascii="Calibri" w:hAnsi="Calibri" w:cs="Calibri"/>
        </w:rPr>
        <w:t>)</w:t>
      </w:r>
      <w:r w:rsidR="0093256E" w:rsidRPr="00DB0E37">
        <w:rPr>
          <w:rFonts w:ascii="Calibri" w:hAnsi="Calibri" w:cs="Calibri"/>
        </w:rPr>
        <w:t>.</w:t>
      </w:r>
      <w:r w:rsidR="00C9394E" w:rsidRPr="00DB0E37">
        <w:rPr>
          <w:rFonts w:ascii="Calibri" w:hAnsi="Calibri" w:cs="Calibri"/>
        </w:rPr>
        <w:t xml:space="preserve"> The goal of scope </w:t>
      </w:r>
      <w:r w:rsidR="003167DD" w:rsidRPr="00DB0E37">
        <w:rPr>
          <w:rFonts w:ascii="Calibri" w:hAnsi="Calibri" w:cs="Calibri"/>
        </w:rPr>
        <w:t>testing</w:t>
      </w:r>
      <w:r w:rsidR="00C9394E" w:rsidRPr="00DB0E37">
        <w:rPr>
          <w:rFonts w:ascii="Calibri" w:hAnsi="Calibri" w:cs="Calibri"/>
        </w:rPr>
        <w:t xml:space="preserve"> </w:t>
      </w:r>
      <w:r w:rsidR="003167DD" w:rsidRPr="00DB0E37">
        <w:rPr>
          <w:rFonts w:ascii="Calibri" w:hAnsi="Calibri" w:cs="Calibri"/>
        </w:rPr>
        <w:t>is</w:t>
      </w:r>
      <w:r w:rsidR="00C9394E" w:rsidRPr="00DB0E37">
        <w:rPr>
          <w:rFonts w:ascii="Calibri" w:hAnsi="Calibri" w:cs="Calibri"/>
        </w:rPr>
        <w:t xml:space="preserve"> to examine whether WTP for an amenity varies with the change in quality or quantity of the good being </w:t>
      </w:r>
      <w:r w:rsidR="006312BF" w:rsidRPr="00DB0E37">
        <w:rPr>
          <w:rFonts w:ascii="Calibri" w:hAnsi="Calibri" w:cs="Calibri"/>
        </w:rPr>
        <w:t>provided</w:t>
      </w:r>
      <w:r w:rsidR="00531C77" w:rsidRPr="00DB0E37">
        <w:rPr>
          <w:rFonts w:ascii="Calibri" w:hAnsi="Calibri" w:cs="Calibri"/>
        </w:rPr>
        <w:t>.</w:t>
      </w:r>
      <w:r w:rsidR="002F11A0" w:rsidRPr="00DB0E37">
        <w:rPr>
          <w:rFonts w:ascii="Calibri" w:hAnsi="Calibri" w:cs="Calibri"/>
        </w:rPr>
        <w:t xml:space="preserve"> </w:t>
      </w:r>
    </w:p>
    <w:p w14:paraId="5639C3C9" w14:textId="380012BF" w:rsidR="00176973" w:rsidRPr="00FD1E9C" w:rsidRDefault="00267930" w:rsidP="00920F22">
      <w:pPr>
        <w:spacing w:after="0" w:line="480" w:lineRule="auto"/>
        <w:ind w:firstLine="720"/>
        <w:jc w:val="both"/>
        <w:rPr>
          <w:rFonts w:ascii="Calibri" w:hAnsi="Calibri" w:cs="Calibri"/>
        </w:rPr>
      </w:pPr>
      <w:r w:rsidRPr="00DB0E37">
        <w:rPr>
          <w:rStyle w:val="normaltextrun"/>
          <w:rFonts w:ascii="Calibri" w:hAnsi="Calibri" w:cs="Calibri"/>
          <w:color w:val="000000"/>
          <w:bdr w:val="none" w:sz="0" w:space="0" w:color="auto" w:frame="1"/>
        </w:rPr>
        <w:t>Our primary contribution is toward improving the understanding of CVM validity testing in the specific context of rationed goods</w:t>
      </w:r>
      <w:r w:rsidR="009E0C12" w:rsidRPr="00DB0E37">
        <w:rPr>
          <w:rStyle w:val="normaltextrun"/>
          <w:rFonts w:ascii="Calibri" w:hAnsi="Calibri" w:cs="Calibri"/>
          <w:color w:val="000000"/>
          <w:bdr w:val="none" w:sz="0" w:space="0" w:color="auto" w:frame="1"/>
        </w:rPr>
        <w:t xml:space="preserve">, i.e., a </w:t>
      </w:r>
      <w:r w:rsidR="00D40FE0" w:rsidRPr="00DB0E37">
        <w:rPr>
          <w:rStyle w:val="normaltextrun"/>
          <w:rFonts w:ascii="Calibri" w:hAnsi="Calibri" w:cs="Calibri"/>
          <w:color w:val="000000"/>
          <w:bdr w:val="none" w:sz="0" w:space="0" w:color="auto" w:frame="1"/>
        </w:rPr>
        <w:t xml:space="preserve">good </w:t>
      </w:r>
      <w:r w:rsidR="009E0C12" w:rsidRPr="00DB0E37">
        <w:rPr>
          <w:rStyle w:val="normaltextrun"/>
          <w:rFonts w:ascii="Calibri" w:hAnsi="Calibri" w:cs="Calibri"/>
          <w:color w:val="000000"/>
          <w:bdr w:val="none" w:sz="0" w:space="0" w:color="auto" w:frame="1"/>
        </w:rPr>
        <w:t>whose quantity is fixed</w:t>
      </w:r>
      <w:r w:rsidR="00D40FE0" w:rsidRPr="00DB0E37">
        <w:rPr>
          <w:rStyle w:val="normaltextrun"/>
          <w:rFonts w:ascii="Calibri" w:hAnsi="Calibri" w:cs="Calibri"/>
          <w:color w:val="000000"/>
          <w:bdr w:val="none" w:sz="0" w:space="0" w:color="auto" w:frame="1"/>
        </w:rPr>
        <w:t xml:space="preserve"> and is divided among individuals.</w:t>
      </w:r>
      <w:r w:rsidR="00C83E59" w:rsidRPr="00DB0E37">
        <w:rPr>
          <w:rStyle w:val="normaltextrun"/>
          <w:rFonts w:ascii="Calibri" w:hAnsi="Calibri" w:cs="Calibri"/>
          <w:color w:val="000000"/>
          <w:bdr w:val="none" w:sz="0" w:space="0" w:color="auto" w:frame="1"/>
        </w:rPr>
        <w:t xml:space="preserve"> </w:t>
      </w:r>
      <w:r w:rsidR="009E0C12" w:rsidRPr="00DB0E37">
        <w:rPr>
          <w:rStyle w:val="normaltextrun"/>
          <w:rFonts w:ascii="Calibri" w:hAnsi="Calibri" w:cs="Calibri"/>
          <w:color w:val="000000"/>
          <w:bdr w:val="none" w:sz="0" w:space="0" w:color="auto" w:frame="1"/>
        </w:rPr>
        <w:t>Access to o</w:t>
      </w:r>
      <w:r w:rsidR="004459D1" w:rsidRPr="00DB0E37">
        <w:rPr>
          <w:rStyle w:val="normaltextrun"/>
          <w:rFonts w:ascii="Calibri" w:hAnsi="Calibri" w:cs="Calibri"/>
          <w:color w:val="000000"/>
          <w:bdr w:val="none" w:sz="0" w:space="0" w:color="auto" w:frame="1"/>
        </w:rPr>
        <w:t xml:space="preserve">utdoor recreational activities </w:t>
      </w:r>
      <w:r w:rsidR="00473C8A" w:rsidRPr="00DB0E37">
        <w:rPr>
          <w:rStyle w:val="normaltextrun"/>
          <w:rFonts w:ascii="Calibri" w:hAnsi="Calibri" w:cs="Calibri"/>
          <w:color w:val="000000"/>
          <w:bdr w:val="none" w:sz="0" w:space="0" w:color="auto" w:frame="1"/>
        </w:rPr>
        <w:t xml:space="preserve">is </w:t>
      </w:r>
      <w:r w:rsidR="009E0C12" w:rsidRPr="00DB0E37">
        <w:rPr>
          <w:rStyle w:val="normaltextrun"/>
          <w:rFonts w:ascii="Calibri" w:hAnsi="Calibri" w:cs="Calibri"/>
          <w:color w:val="000000"/>
          <w:bdr w:val="none" w:sz="0" w:space="0" w:color="auto" w:frame="1"/>
        </w:rPr>
        <w:t xml:space="preserve">often </w:t>
      </w:r>
      <w:r w:rsidR="004459D1" w:rsidRPr="00DB0E37">
        <w:rPr>
          <w:rStyle w:val="normaltextrun"/>
          <w:rFonts w:ascii="Calibri" w:hAnsi="Calibri" w:cs="Calibri"/>
          <w:color w:val="000000"/>
          <w:bdr w:val="none" w:sz="0" w:space="0" w:color="auto" w:frame="1"/>
        </w:rPr>
        <w:t xml:space="preserve">rationed to </w:t>
      </w:r>
      <w:r w:rsidR="009E0C12" w:rsidRPr="00DB0E37">
        <w:rPr>
          <w:rStyle w:val="normaltextrun"/>
          <w:rFonts w:ascii="Calibri" w:hAnsi="Calibri" w:cs="Calibri"/>
          <w:color w:val="000000"/>
          <w:bdr w:val="none" w:sz="0" w:space="0" w:color="auto" w:frame="1"/>
        </w:rPr>
        <w:t>conserve</w:t>
      </w:r>
      <w:r w:rsidR="00E116E9" w:rsidRPr="00DB0E37">
        <w:rPr>
          <w:rStyle w:val="normaltextrun"/>
          <w:rFonts w:ascii="Calibri" w:hAnsi="Calibri" w:cs="Calibri"/>
          <w:color w:val="000000"/>
          <w:bdr w:val="none" w:sz="0" w:space="0" w:color="auto" w:frame="1"/>
        </w:rPr>
        <w:t xml:space="preserve"> natural</w:t>
      </w:r>
      <w:r w:rsidR="004459D1" w:rsidRPr="00DB0E37">
        <w:rPr>
          <w:rStyle w:val="normaltextrun"/>
          <w:rFonts w:ascii="Calibri" w:hAnsi="Calibri" w:cs="Calibri"/>
          <w:color w:val="000000"/>
          <w:bdr w:val="none" w:sz="0" w:space="0" w:color="auto" w:frame="1"/>
        </w:rPr>
        <w:t xml:space="preserve"> resources. For example, </w:t>
      </w:r>
      <w:r w:rsidR="009E0C12" w:rsidRPr="00DB0E37">
        <w:rPr>
          <w:rStyle w:val="normaltextrun"/>
          <w:rFonts w:ascii="Calibri" w:hAnsi="Calibri" w:cs="Calibri"/>
          <w:color w:val="000000"/>
          <w:bdr w:val="none" w:sz="0" w:space="0" w:color="auto" w:frame="1"/>
        </w:rPr>
        <w:t xml:space="preserve">quotas on </w:t>
      </w:r>
      <w:r w:rsidR="0013652E" w:rsidRPr="00DB0E37">
        <w:rPr>
          <w:rStyle w:val="normaltextrun"/>
          <w:rFonts w:ascii="Calibri" w:hAnsi="Calibri" w:cs="Calibri"/>
          <w:color w:val="000000"/>
          <w:bdr w:val="none" w:sz="0" w:space="0" w:color="auto" w:frame="1"/>
        </w:rPr>
        <w:t>a</w:t>
      </w:r>
      <w:r w:rsidR="00550FEB" w:rsidRPr="00DB0E37">
        <w:rPr>
          <w:rStyle w:val="normaltextrun"/>
          <w:rFonts w:ascii="Calibri" w:hAnsi="Calibri" w:cs="Calibri"/>
          <w:color w:val="000000"/>
          <w:bdr w:val="none" w:sz="0" w:space="0" w:color="auto" w:frame="1"/>
        </w:rPr>
        <w:t xml:space="preserve">ngling and hunting </w:t>
      </w:r>
      <w:r w:rsidR="009232A1" w:rsidRPr="00DB0E37">
        <w:rPr>
          <w:rStyle w:val="normaltextrun"/>
          <w:rFonts w:ascii="Calibri" w:hAnsi="Calibri" w:cs="Calibri"/>
          <w:color w:val="000000"/>
          <w:bdr w:val="none" w:sz="0" w:space="0" w:color="auto" w:frame="1"/>
        </w:rPr>
        <w:t xml:space="preserve">limit </w:t>
      </w:r>
      <w:r w:rsidR="00550FEB" w:rsidRPr="00DB0E37">
        <w:rPr>
          <w:rStyle w:val="normaltextrun"/>
          <w:rFonts w:ascii="Calibri" w:hAnsi="Calibri" w:cs="Calibri"/>
          <w:color w:val="000000"/>
          <w:bdr w:val="none" w:sz="0" w:space="0" w:color="auto" w:frame="1"/>
        </w:rPr>
        <w:t xml:space="preserve">total harvest of fish and wildlife, and </w:t>
      </w:r>
      <w:r w:rsidR="009E0C12" w:rsidRPr="00DB0E37">
        <w:rPr>
          <w:rStyle w:val="normaltextrun"/>
          <w:rFonts w:ascii="Calibri" w:hAnsi="Calibri" w:cs="Calibri"/>
          <w:color w:val="000000"/>
          <w:bdr w:val="none" w:sz="0" w:space="0" w:color="auto" w:frame="1"/>
        </w:rPr>
        <w:t xml:space="preserve">“bag limits” cap </w:t>
      </w:r>
      <w:r w:rsidR="00550FEB" w:rsidRPr="00DB0E37">
        <w:rPr>
          <w:rStyle w:val="normaltextrun"/>
          <w:rFonts w:ascii="Calibri" w:hAnsi="Calibri" w:cs="Calibri"/>
          <w:color w:val="000000"/>
          <w:bdr w:val="none" w:sz="0" w:space="0" w:color="auto" w:frame="1"/>
        </w:rPr>
        <w:t>the harvest per person</w:t>
      </w:r>
      <w:r w:rsidR="00647DF3" w:rsidRPr="00DB0E37">
        <w:rPr>
          <w:rStyle w:val="normaltextrun"/>
          <w:rFonts w:ascii="Calibri" w:hAnsi="Calibri" w:cs="Calibri"/>
          <w:color w:val="000000"/>
          <w:bdr w:val="none" w:sz="0" w:space="0" w:color="auto" w:frame="1"/>
        </w:rPr>
        <w:t xml:space="preserve"> so that species can be harvested without populations declining</w:t>
      </w:r>
      <w:r w:rsidR="00550FEB" w:rsidRPr="00DB0E37">
        <w:rPr>
          <w:rStyle w:val="normaltextrun"/>
          <w:rFonts w:ascii="Calibri" w:hAnsi="Calibri" w:cs="Calibri"/>
          <w:color w:val="000000"/>
          <w:bdr w:val="none" w:sz="0" w:space="0" w:color="auto" w:frame="1"/>
        </w:rPr>
        <w:t>.</w:t>
      </w:r>
      <w:r w:rsidR="005E7A8B" w:rsidRPr="00DB0E37">
        <w:rPr>
          <w:rStyle w:val="normaltextrun"/>
          <w:rFonts w:ascii="Calibri" w:hAnsi="Calibri" w:cs="Calibri"/>
          <w:color w:val="000000"/>
          <w:bdr w:val="none" w:sz="0" w:space="0" w:color="auto" w:frame="1"/>
        </w:rPr>
        <w:t xml:space="preserve"> </w:t>
      </w:r>
      <w:r w:rsidR="001A7F32" w:rsidRPr="00FD1E9C">
        <w:rPr>
          <w:rStyle w:val="normaltextrun"/>
          <w:rFonts w:ascii="Calibri" w:hAnsi="Calibri" w:cs="Calibri"/>
          <w:color w:val="000000"/>
          <w:bdr w:val="none" w:sz="0" w:space="0" w:color="auto" w:frame="1"/>
        </w:rPr>
        <w:t>I</w:t>
      </w:r>
      <w:r w:rsidRPr="00FD1E9C">
        <w:rPr>
          <w:rStyle w:val="normaltextrun"/>
          <w:rFonts w:ascii="Calibri" w:hAnsi="Calibri" w:cs="Calibri"/>
          <w:color w:val="000000"/>
          <w:bdr w:val="none" w:sz="0" w:space="0" w:color="auto" w:frame="1"/>
        </w:rPr>
        <w:t xml:space="preserve"> focus on the specific example of permits for sandhill crane hunting in Indiana. </w:t>
      </w:r>
      <w:r w:rsidRPr="00FD1E9C">
        <w:rPr>
          <w:rFonts w:ascii="Calibri" w:hAnsi="Calibri" w:cs="Calibri"/>
        </w:rPr>
        <w:t xml:space="preserve">Harvest of sandhill cranes is currently illegal in Indiana, but </w:t>
      </w:r>
      <w:r w:rsidRPr="00FD1E9C">
        <w:rPr>
          <w:rFonts w:ascii="Calibri" w:hAnsi="Calibri" w:cs="Calibri"/>
        </w:rPr>
        <w:lastRenderedPageBreak/>
        <w:t>the Indiana Department of Natural Resources (IDNR)</w:t>
      </w:r>
      <w:r w:rsidRPr="00FD1E9C">
        <w:rPr>
          <w:rStyle w:val="normaltextrun"/>
          <w:rFonts w:ascii="Calibri" w:hAnsi="Calibri" w:cs="Calibri"/>
          <w:color w:val="000000"/>
          <w:bdr w:val="none" w:sz="0" w:space="0" w:color="auto" w:frame="1"/>
        </w:rPr>
        <w:t xml:space="preserve"> is considering </w:t>
      </w:r>
      <w:r w:rsidRPr="00FD1E9C">
        <w:rPr>
          <w:rFonts w:ascii="Calibri" w:hAnsi="Calibri" w:cs="Calibri"/>
        </w:rPr>
        <w:t>establishing a hunting season.</w:t>
      </w:r>
      <w:r w:rsidR="005C7143" w:rsidRPr="00FD1E9C">
        <w:rPr>
          <w:rFonts w:ascii="Calibri" w:hAnsi="Calibri" w:cs="Calibri"/>
        </w:rPr>
        <w:t xml:space="preserve"> The IDNR </w:t>
      </w:r>
      <w:r w:rsidR="009E0C12" w:rsidRPr="00FD1E9C">
        <w:rPr>
          <w:rFonts w:ascii="Calibri" w:hAnsi="Calibri" w:cs="Calibri"/>
        </w:rPr>
        <w:t>would</w:t>
      </w:r>
      <w:r w:rsidR="005C7143" w:rsidRPr="00FD1E9C">
        <w:rPr>
          <w:rFonts w:ascii="Calibri" w:hAnsi="Calibri" w:cs="Calibri"/>
        </w:rPr>
        <w:t xml:space="preserve"> set </w:t>
      </w:r>
      <w:r w:rsidR="00272FD1" w:rsidRPr="00FD1E9C">
        <w:rPr>
          <w:rFonts w:ascii="Calibri" w:hAnsi="Calibri" w:cs="Calibri"/>
        </w:rPr>
        <w:t>a quota that limits the total harvest for the season</w:t>
      </w:r>
      <w:r w:rsidR="00B05F5B" w:rsidRPr="00FD1E9C">
        <w:rPr>
          <w:rFonts w:ascii="Calibri" w:hAnsi="Calibri" w:cs="Calibri"/>
        </w:rPr>
        <w:t xml:space="preserve"> and</w:t>
      </w:r>
      <w:r w:rsidR="00272FD1" w:rsidRPr="00FD1E9C">
        <w:rPr>
          <w:rFonts w:ascii="Calibri" w:hAnsi="Calibri" w:cs="Calibri"/>
        </w:rPr>
        <w:t xml:space="preserve"> a bag limit</w:t>
      </w:r>
      <w:r w:rsidR="00B05F5B" w:rsidRPr="00FD1E9C">
        <w:rPr>
          <w:rFonts w:ascii="Calibri" w:hAnsi="Calibri" w:cs="Calibri"/>
        </w:rPr>
        <w:t xml:space="preserve"> which </w:t>
      </w:r>
      <w:r w:rsidR="00272FD1" w:rsidRPr="00FD1E9C">
        <w:rPr>
          <w:rFonts w:ascii="Calibri" w:hAnsi="Calibri" w:cs="Calibri"/>
        </w:rPr>
        <w:t>limit</w:t>
      </w:r>
      <w:r w:rsidR="00B05F5B" w:rsidRPr="00FD1E9C">
        <w:rPr>
          <w:rFonts w:ascii="Calibri" w:hAnsi="Calibri" w:cs="Calibri"/>
        </w:rPr>
        <w:t>s</w:t>
      </w:r>
      <w:r w:rsidR="00272FD1" w:rsidRPr="00FD1E9C">
        <w:rPr>
          <w:rFonts w:ascii="Calibri" w:hAnsi="Calibri" w:cs="Calibri"/>
        </w:rPr>
        <w:t xml:space="preserve"> </w:t>
      </w:r>
      <w:r w:rsidR="00B05F5B" w:rsidRPr="00FD1E9C">
        <w:rPr>
          <w:rFonts w:ascii="Calibri" w:hAnsi="Calibri" w:cs="Calibri"/>
        </w:rPr>
        <w:t xml:space="preserve">harvest </w:t>
      </w:r>
      <w:r w:rsidR="00272FD1" w:rsidRPr="00FD1E9C">
        <w:rPr>
          <w:rFonts w:ascii="Calibri" w:hAnsi="Calibri" w:cs="Calibri"/>
        </w:rPr>
        <w:t>per individual</w:t>
      </w:r>
      <w:r w:rsidR="00B05F5B" w:rsidRPr="00FD1E9C">
        <w:rPr>
          <w:rFonts w:ascii="Calibri" w:hAnsi="Calibri" w:cs="Calibri"/>
        </w:rPr>
        <w:t xml:space="preserve">. </w:t>
      </w:r>
      <w:r w:rsidR="001A7F32" w:rsidRPr="00FD1E9C">
        <w:rPr>
          <w:rFonts w:ascii="Calibri" w:hAnsi="Calibri" w:cs="Calibri"/>
        </w:rPr>
        <w:t>I</w:t>
      </w:r>
      <w:r w:rsidR="00125E9E" w:rsidRPr="00FD1E9C">
        <w:rPr>
          <w:rFonts w:ascii="Calibri" w:hAnsi="Calibri" w:cs="Calibri"/>
        </w:rPr>
        <w:t xml:space="preserve"> expect that hunters </w:t>
      </w:r>
      <w:r w:rsidR="00FA10A7" w:rsidRPr="00FD1E9C">
        <w:rPr>
          <w:rFonts w:ascii="Calibri" w:hAnsi="Calibri" w:cs="Calibri"/>
        </w:rPr>
        <w:t>get utility from</w:t>
      </w:r>
      <w:r w:rsidR="00125E9E" w:rsidRPr="00FD1E9C">
        <w:rPr>
          <w:rFonts w:ascii="Calibri" w:hAnsi="Calibri" w:cs="Calibri"/>
        </w:rPr>
        <w:t xml:space="preserve"> harvest</w:t>
      </w:r>
      <w:r w:rsidR="00FA10A7" w:rsidRPr="00FD1E9C">
        <w:rPr>
          <w:rFonts w:ascii="Calibri" w:hAnsi="Calibri" w:cs="Calibri"/>
        </w:rPr>
        <w:t xml:space="preserve">ing </w:t>
      </w:r>
      <w:r w:rsidR="00125E9E" w:rsidRPr="00FD1E9C">
        <w:rPr>
          <w:rFonts w:ascii="Calibri" w:hAnsi="Calibri" w:cs="Calibri"/>
        </w:rPr>
        <w:t>more</w:t>
      </w:r>
      <w:r w:rsidR="00FA10A7" w:rsidRPr="00FD1E9C">
        <w:rPr>
          <w:rFonts w:ascii="Calibri" w:hAnsi="Calibri" w:cs="Calibri"/>
        </w:rPr>
        <w:t xml:space="preserve"> crane</w:t>
      </w:r>
      <w:r w:rsidR="00075380" w:rsidRPr="00FD1E9C">
        <w:rPr>
          <w:rFonts w:ascii="Calibri" w:hAnsi="Calibri" w:cs="Calibri"/>
        </w:rPr>
        <w:t>s</w:t>
      </w:r>
      <w:r w:rsidR="00125E9E" w:rsidRPr="00FD1E9C">
        <w:rPr>
          <w:rFonts w:ascii="Calibri" w:hAnsi="Calibri" w:cs="Calibri"/>
        </w:rPr>
        <w:t xml:space="preserve">, </w:t>
      </w:r>
      <w:r w:rsidR="00FA10A7" w:rsidRPr="00FD1E9C">
        <w:rPr>
          <w:rFonts w:ascii="Calibri" w:hAnsi="Calibri" w:cs="Calibri"/>
        </w:rPr>
        <w:t xml:space="preserve">so </w:t>
      </w:r>
      <w:r w:rsidR="00125E9E" w:rsidRPr="00FD1E9C">
        <w:rPr>
          <w:rFonts w:ascii="Calibri" w:hAnsi="Calibri" w:cs="Calibri"/>
        </w:rPr>
        <w:t xml:space="preserve">that the hunter will choose </w:t>
      </w:r>
      <w:r w:rsidR="009E0C12" w:rsidRPr="00FD1E9C">
        <w:rPr>
          <w:rFonts w:ascii="Calibri" w:hAnsi="Calibri" w:cs="Calibri"/>
        </w:rPr>
        <w:t>to buy a</w:t>
      </w:r>
      <w:r w:rsidR="00FA10A7" w:rsidRPr="00FD1E9C">
        <w:rPr>
          <w:rFonts w:ascii="Calibri" w:hAnsi="Calibri" w:cs="Calibri"/>
        </w:rPr>
        <w:t xml:space="preserve"> permit </w:t>
      </w:r>
      <w:r w:rsidR="009E0C12" w:rsidRPr="00FD1E9C">
        <w:rPr>
          <w:rFonts w:ascii="Calibri" w:hAnsi="Calibri" w:cs="Calibri"/>
        </w:rPr>
        <w:t>if</w:t>
      </w:r>
      <w:r w:rsidR="00FA10A7" w:rsidRPr="00FD1E9C">
        <w:rPr>
          <w:rFonts w:ascii="Calibri" w:hAnsi="Calibri" w:cs="Calibri"/>
        </w:rPr>
        <w:t xml:space="preserve"> the </w:t>
      </w:r>
      <w:r w:rsidR="009E0C12" w:rsidRPr="00FD1E9C">
        <w:rPr>
          <w:rFonts w:ascii="Calibri" w:hAnsi="Calibri" w:cs="Calibri"/>
        </w:rPr>
        <w:t xml:space="preserve">utility they receive from the </w:t>
      </w:r>
      <w:r w:rsidR="00FA10A7" w:rsidRPr="00FD1E9C">
        <w:rPr>
          <w:rFonts w:ascii="Calibri" w:hAnsi="Calibri" w:cs="Calibri"/>
        </w:rPr>
        <w:t>expect</w:t>
      </w:r>
      <w:r w:rsidR="009E0C12" w:rsidRPr="00FD1E9C">
        <w:rPr>
          <w:rFonts w:ascii="Calibri" w:hAnsi="Calibri" w:cs="Calibri"/>
        </w:rPr>
        <w:t>ed</w:t>
      </w:r>
      <w:r w:rsidR="00FA10A7" w:rsidRPr="00FD1E9C">
        <w:rPr>
          <w:rFonts w:ascii="Calibri" w:hAnsi="Calibri" w:cs="Calibri"/>
        </w:rPr>
        <w:t xml:space="preserve"> harvest</w:t>
      </w:r>
      <w:r w:rsidR="009E0C12" w:rsidRPr="00FD1E9C">
        <w:rPr>
          <w:rFonts w:ascii="Calibri" w:hAnsi="Calibri" w:cs="Calibri"/>
        </w:rPr>
        <w:t xml:space="preserve"> given the quota and bag limit outweighs </w:t>
      </w:r>
      <w:r w:rsidR="00B844FD" w:rsidRPr="00FD1E9C">
        <w:rPr>
          <w:rFonts w:ascii="Calibri" w:hAnsi="Calibri" w:cs="Calibri"/>
        </w:rPr>
        <w:t>the utility without the permit</w:t>
      </w:r>
      <w:r w:rsidR="00FA10A7" w:rsidRPr="00FD1E9C">
        <w:rPr>
          <w:rFonts w:ascii="Calibri" w:hAnsi="Calibri" w:cs="Calibri"/>
        </w:rPr>
        <w:t>.</w:t>
      </w:r>
      <w:r w:rsidR="001933F3" w:rsidRPr="00FD1E9C">
        <w:rPr>
          <w:rFonts w:ascii="Calibri" w:hAnsi="Calibri" w:cs="Calibri"/>
        </w:rPr>
        <w:t xml:space="preserve"> </w:t>
      </w:r>
    </w:p>
    <w:p w14:paraId="0C77B152" w14:textId="44F982A1" w:rsidR="00B844FD" w:rsidRPr="00FD1E9C" w:rsidRDefault="00176973" w:rsidP="00920F22">
      <w:pPr>
        <w:spacing w:after="0" w:line="480" w:lineRule="auto"/>
        <w:ind w:firstLine="720"/>
        <w:jc w:val="both"/>
        <w:rPr>
          <w:rStyle w:val="normaltextrun"/>
          <w:rFonts w:ascii="Calibri" w:hAnsi="Calibri" w:cs="Calibri"/>
          <w:color w:val="000000"/>
          <w:bdr w:val="none" w:sz="0" w:space="0" w:color="auto" w:frame="1"/>
        </w:rPr>
      </w:pPr>
      <w:r w:rsidRPr="00FD1E9C">
        <w:rPr>
          <w:rFonts w:ascii="Calibri" w:hAnsi="Calibri" w:cs="Calibri"/>
        </w:rPr>
        <w:t xml:space="preserve">A scope test should show that WTP increases with expected harvest. However, </w:t>
      </w:r>
      <w:r w:rsidR="00B844FD" w:rsidRPr="00FD1E9C">
        <w:rPr>
          <w:rFonts w:ascii="Calibri" w:hAnsi="Calibri" w:cs="Calibri"/>
        </w:rPr>
        <w:t xml:space="preserve">hunters buy a permit, and hence the </w:t>
      </w:r>
      <w:r w:rsidR="00B844FD" w:rsidRPr="00FD1E9C">
        <w:rPr>
          <w:rFonts w:ascii="Calibri" w:hAnsi="Calibri" w:cs="Calibri"/>
          <w:i/>
          <w:iCs/>
        </w:rPr>
        <w:t>chance</w:t>
      </w:r>
      <w:r w:rsidR="00B844FD" w:rsidRPr="00FD1E9C">
        <w:rPr>
          <w:rFonts w:ascii="Calibri" w:hAnsi="Calibri" w:cs="Calibri"/>
        </w:rPr>
        <w:t xml:space="preserve"> to harvest sandhill cranes, rather than purchasing sandhill cranes </w:t>
      </w:r>
      <w:r w:rsidR="006312BF" w:rsidRPr="00FD1E9C">
        <w:rPr>
          <w:rFonts w:ascii="Calibri" w:hAnsi="Calibri" w:cs="Calibri"/>
        </w:rPr>
        <w:t>directly</w:t>
      </w:r>
      <w:r w:rsidR="00B844FD" w:rsidRPr="00FD1E9C">
        <w:rPr>
          <w:rFonts w:ascii="Calibri" w:hAnsi="Calibri" w:cs="Calibri"/>
        </w:rPr>
        <w:t xml:space="preserve">. Further, the expected harvest depends on the permit attributes. Credibly testing for scope effects therefore requires demonstrating a systematic relationship between changes in these attributes and changes in WTP for the permit. Yet testing for these relationships </w:t>
      </w:r>
      <w:r w:rsidRPr="00FD1E9C">
        <w:rPr>
          <w:rFonts w:ascii="Calibri" w:hAnsi="Calibri" w:cs="Calibri"/>
        </w:rPr>
        <w:t xml:space="preserve">is not straightforward. </w:t>
      </w:r>
      <w:r w:rsidR="007A69C2" w:rsidRPr="00FD1E9C">
        <w:rPr>
          <w:rFonts w:ascii="Calibri" w:hAnsi="Calibri" w:cs="Calibri"/>
        </w:rPr>
        <w:t>As the quota</w:t>
      </w:r>
      <w:r w:rsidR="00E131FD" w:rsidRPr="00FD1E9C">
        <w:rPr>
          <w:rFonts w:ascii="Calibri" w:hAnsi="Calibri" w:cs="Calibri"/>
        </w:rPr>
        <w:t xml:space="preserve"> </w:t>
      </w:r>
      <w:r w:rsidR="007A69C2" w:rsidRPr="00FD1E9C">
        <w:rPr>
          <w:rFonts w:ascii="Calibri" w:hAnsi="Calibri" w:cs="Calibri"/>
        </w:rPr>
        <w:t>increase</w:t>
      </w:r>
      <w:r w:rsidR="00E131FD" w:rsidRPr="00FD1E9C">
        <w:rPr>
          <w:rFonts w:ascii="Calibri" w:hAnsi="Calibri" w:cs="Calibri"/>
        </w:rPr>
        <w:t>s</w:t>
      </w:r>
      <w:r w:rsidR="007A69C2" w:rsidRPr="00FD1E9C">
        <w:rPr>
          <w:rFonts w:ascii="Calibri" w:hAnsi="Calibri" w:cs="Calibri"/>
        </w:rPr>
        <w:t>, each hunter can expect a greater harvest</w:t>
      </w:r>
      <w:r w:rsidR="00E07582" w:rsidRPr="00FD1E9C">
        <w:rPr>
          <w:rFonts w:ascii="Calibri" w:hAnsi="Calibri" w:cs="Calibri"/>
        </w:rPr>
        <w:t xml:space="preserve"> all else equal</w:t>
      </w:r>
      <w:r w:rsidR="007A69C2" w:rsidRPr="00FD1E9C">
        <w:rPr>
          <w:rFonts w:ascii="Calibri" w:hAnsi="Calibri" w:cs="Calibri"/>
        </w:rPr>
        <w:t xml:space="preserve">. </w:t>
      </w:r>
      <w:r w:rsidR="00E07582" w:rsidRPr="00FD1E9C">
        <w:rPr>
          <w:rFonts w:ascii="Calibri" w:hAnsi="Calibri" w:cs="Calibri"/>
        </w:rPr>
        <w:t>But this may induce more hunters to purchase a license, increasing competition for limited harvests. Likewise</w:t>
      </w:r>
      <w:r w:rsidR="00E401B1" w:rsidRPr="00FD1E9C">
        <w:rPr>
          <w:rFonts w:ascii="Calibri" w:hAnsi="Calibri" w:cs="Calibri"/>
        </w:rPr>
        <w:t xml:space="preserve">, increasing </w:t>
      </w:r>
      <w:r w:rsidR="00E07582" w:rsidRPr="00FD1E9C">
        <w:rPr>
          <w:rFonts w:ascii="Calibri" w:hAnsi="Calibri" w:cs="Calibri"/>
        </w:rPr>
        <w:t xml:space="preserve">the </w:t>
      </w:r>
      <w:r w:rsidR="00E401B1" w:rsidRPr="00FD1E9C">
        <w:rPr>
          <w:rFonts w:ascii="Calibri" w:hAnsi="Calibri" w:cs="Calibri"/>
        </w:rPr>
        <w:t xml:space="preserve">bag limit </w:t>
      </w:r>
      <w:r w:rsidR="006312BF" w:rsidRPr="00FD1E9C">
        <w:rPr>
          <w:rFonts w:ascii="Calibri" w:hAnsi="Calibri" w:cs="Calibri"/>
        </w:rPr>
        <w:t xml:space="preserve">may </w:t>
      </w:r>
      <w:r w:rsidR="00E401B1" w:rsidRPr="00FD1E9C">
        <w:rPr>
          <w:rFonts w:ascii="Calibri" w:hAnsi="Calibri" w:cs="Calibri"/>
        </w:rPr>
        <w:t xml:space="preserve">decrease the likelihood </w:t>
      </w:r>
      <w:r w:rsidR="000A4706" w:rsidRPr="00FD1E9C">
        <w:rPr>
          <w:rFonts w:ascii="Calibri" w:hAnsi="Calibri" w:cs="Calibri"/>
        </w:rPr>
        <w:t xml:space="preserve">that an individual fills their </w:t>
      </w:r>
      <w:r w:rsidR="002A5613" w:rsidRPr="00FD1E9C">
        <w:rPr>
          <w:rFonts w:ascii="Calibri" w:hAnsi="Calibri" w:cs="Calibri"/>
        </w:rPr>
        <w:t xml:space="preserve">own </w:t>
      </w:r>
      <w:r w:rsidR="000A4706" w:rsidRPr="00FD1E9C">
        <w:rPr>
          <w:rFonts w:ascii="Calibri" w:hAnsi="Calibri" w:cs="Calibri"/>
        </w:rPr>
        <w:t>bag limit</w:t>
      </w:r>
      <w:r w:rsidR="00B844FD" w:rsidRPr="00FD1E9C">
        <w:rPr>
          <w:rFonts w:ascii="Calibri" w:hAnsi="Calibri" w:cs="Calibri"/>
        </w:rPr>
        <w:t xml:space="preserve"> before other hunters’ harvests trigger the quota</w:t>
      </w:r>
      <w:r w:rsidR="000A4706" w:rsidRPr="00FD1E9C">
        <w:rPr>
          <w:rFonts w:ascii="Calibri" w:hAnsi="Calibri" w:cs="Calibri"/>
        </w:rPr>
        <w:t xml:space="preserve">. </w:t>
      </w:r>
      <w:r w:rsidR="00E07582" w:rsidRPr="00FD1E9C">
        <w:rPr>
          <w:rFonts w:ascii="Calibri" w:hAnsi="Calibri" w:cs="Calibri"/>
        </w:rPr>
        <w:t xml:space="preserve">This may induce fewer hunters to purchase a license, reducing competition and offsetting the effect of increasing the bag limit. </w:t>
      </w:r>
      <w:r w:rsidR="00BC18ED" w:rsidRPr="00FD1E9C">
        <w:rPr>
          <w:rStyle w:val="normaltextrun"/>
          <w:rFonts w:ascii="Calibri" w:hAnsi="Calibri" w:cs="Calibri"/>
          <w:color w:val="000000"/>
          <w:bdr w:val="none" w:sz="0" w:space="0" w:color="auto" w:frame="1"/>
        </w:rPr>
        <w:t>H</w:t>
      </w:r>
      <w:r w:rsidR="00B844FD" w:rsidRPr="00FD1E9C">
        <w:rPr>
          <w:rStyle w:val="normaltextrun"/>
          <w:rFonts w:ascii="Calibri" w:hAnsi="Calibri" w:cs="Calibri"/>
          <w:color w:val="000000"/>
          <w:bdr w:val="none" w:sz="0" w:space="0" w:color="auto" w:frame="1"/>
        </w:rPr>
        <w:t>ence</w:t>
      </w:r>
      <w:r w:rsidR="00BC18ED" w:rsidRPr="00FD1E9C">
        <w:rPr>
          <w:rStyle w:val="normaltextrun"/>
          <w:rFonts w:ascii="Calibri" w:hAnsi="Calibri" w:cs="Calibri"/>
          <w:color w:val="000000"/>
          <w:bdr w:val="none" w:sz="0" w:space="0" w:color="auto" w:frame="1"/>
        </w:rPr>
        <w:t>, changing bag limits and quotas may have</w:t>
      </w:r>
      <w:r w:rsidR="00240EDF" w:rsidRPr="00FD1E9C">
        <w:rPr>
          <w:rStyle w:val="normaltextrun"/>
          <w:rFonts w:ascii="Calibri" w:hAnsi="Calibri" w:cs="Calibri"/>
          <w:color w:val="000000"/>
          <w:bdr w:val="none" w:sz="0" w:space="0" w:color="auto" w:frame="1"/>
        </w:rPr>
        <w:t xml:space="preserve"> </w:t>
      </w:r>
      <w:r w:rsidR="00BC18ED" w:rsidRPr="00FD1E9C">
        <w:rPr>
          <w:rStyle w:val="normaltextrun"/>
          <w:rFonts w:ascii="Calibri" w:hAnsi="Calibri" w:cs="Calibri"/>
          <w:color w:val="000000"/>
          <w:bdr w:val="none" w:sz="0" w:space="0" w:color="auto" w:frame="1"/>
        </w:rPr>
        <w:t xml:space="preserve">countervailing impacts on </w:t>
      </w:r>
      <w:r w:rsidR="000E4385" w:rsidRPr="00FD1E9C">
        <w:rPr>
          <w:rStyle w:val="normaltextrun"/>
          <w:rFonts w:ascii="Calibri" w:hAnsi="Calibri" w:cs="Calibri"/>
          <w:color w:val="000000"/>
          <w:bdr w:val="none" w:sz="0" w:space="0" w:color="auto" w:frame="1"/>
        </w:rPr>
        <w:t>expected harvest</w:t>
      </w:r>
      <w:r w:rsidR="00B844FD" w:rsidRPr="00FD1E9C">
        <w:rPr>
          <w:rStyle w:val="normaltextrun"/>
          <w:rFonts w:ascii="Calibri" w:hAnsi="Calibri" w:cs="Calibri"/>
          <w:color w:val="000000"/>
          <w:bdr w:val="none" w:sz="0" w:space="0" w:color="auto" w:frame="1"/>
        </w:rPr>
        <w:t>,</w:t>
      </w:r>
      <w:r w:rsidR="000E4385" w:rsidRPr="00FD1E9C">
        <w:rPr>
          <w:rStyle w:val="normaltextrun"/>
          <w:rFonts w:ascii="Calibri" w:hAnsi="Calibri" w:cs="Calibri"/>
          <w:color w:val="000000"/>
          <w:bdr w:val="none" w:sz="0" w:space="0" w:color="auto" w:frame="1"/>
        </w:rPr>
        <w:t xml:space="preserve"> an</w:t>
      </w:r>
      <w:r w:rsidR="006A74CA" w:rsidRPr="00FD1E9C">
        <w:rPr>
          <w:rStyle w:val="normaltextrun"/>
          <w:rFonts w:ascii="Calibri" w:hAnsi="Calibri" w:cs="Calibri"/>
          <w:color w:val="000000"/>
          <w:bdr w:val="none" w:sz="0" w:space="0" w:color="auto" w:frame="1"/>
        </w:rPr>
        <w:t>d</w:t>
      </w:r>
      <w:r w:rsidR="000E4385" w:rsidRPr="00FD1E9C">
        <w:rPr>
          <w:rStyle w:val="normaltextrun"/>
          <w:rFonts w:ascii="Calibri" w:hAnsi="Calibri" w:cs="Calibri"/>
          <w:color w:val="000000"/>
          <w:bdr w:val="none" w:sz="0" w:space="0" w:color="auto" w:frame="1"/>
        </w:rPr>
        <w:t xml:space="preserve"> thus </w:t>
      </w:r>
      <w:r w:rsidR="006A74CA" w:rsidRPr="00FD1E9C">
        <w:rPr>
          <w:rStyle w:val="normaltextrun"/>
          <w:rFonts w:ascii="Calibri" w:hAnsi="Calibri" w:cs="Calibri"/>
          <w:color w:val="000000"/>
          <w:bdr w:val="none" w:sz="0" w:space="0" w:color="auto" w:frame="1"/>
        </w:rPr>
        <w:t xml:space="preserve">on </w:t>
      </w:r>
      <w:r w:rsidR="000E4385" w:rsidRPr="00FD1E9C">
        <w:rPr>
          <w:rStyle w:val="normaltextrun"/>
          <w:rFonts w:ascii="Calibri" w:hAnsi="Calibri" w:cs="Calibri"/>
          <w:color w:val="000000"/>
          <w:bdr w:val="none" w:sz="0" w:space="0" w:color="auto" w:frame="1"/>
        </w:rPr>
        <w:t>WTP</w:t>
      </w:r>
      <w:r w:rsidR="00BC18ED" w:rsidRPr="00FD1E9C">
        <w:rPr>
          <w:rStyle w:val="normaltextrun"/>
          <w:rFonts w:ascii="Calibri" w:hAnsi="Calibri" w:cs="Calibri"/>
          <w:color w:val="000000"/>
          <w:bdr w:val="none" w:sz="0" w:space="0" w:color="auto" w:frame="1"/>
        </w:rPr>
        <w:t xml:space="preserve">, which could make </w:t>
      </w:r>
      <w:r w:rsidR="00B844FD" w:rsidRPr="00FD1E9C">
        <w:rPr>
          <w:rStyle w:val="normaltextrun"/>
          <w:rFonts w:ascii="Calibri" w:hAnsi="Calibri" w:cs="Calibri"/>
          <w:color w:val="000000"/>
          <w:bdr w:val="none" w:sz="0" w:space="0" w:color="auto" w:frame="1"/>
        </w:rPr>
        <w:t xml:space="preserve">respondents appear insensitive to </w:t>
      </w:r>
      <w:r w:rsidR="00BC18ED" w:rsidRPr="00FD1E9C">
        <w:rPr>
          <w:rStyle w:val="normaltextrun"/>
          <w:rFonts w:ascii="Calibri" w:hAnsi="Calibri" w:cs="Calibri"/>
          <w:color w:val="000000"/>
          <w:bdr w:val="none" w:sz="0" w:space="0" w:color="auto" w:frame="1"/>
        </w:rPr>
        <w:t>scope (Lancaster et al., 202</w:t>
      </w:r>
      <w:r w:rsidR="00A80CB3" w:rsidRPr="00FD1E9C">
        <w:rPr>
          <w:rStyle w:val="normaltextrun"/>
          <w:rFonts w:ascii="Calibri" w:hAnsi="Calibri" w:cs="Calibri"/>
          <w:color w:val="000000"/>
          <w:bdr w:val="none" w:sz="0" w:space="0" w:color="auto" w:frame="1"/>
        </w:rPr>
        <w:t>4</w:t>
      </w:r>
      <w:r w:rsidR="00BC18ED" w:rsidRPr="00FD1E9C">
        <w:rPr>
          <w:rStyle w:val="normaltextrun"/>
          <w:rFonts w:ascii="Calibri" w:hAnsi="Calibri" w:cs="Calibri"/>
          <w:color w:val="000000"/>
          <w:bdr w:val="none" w:sz="0" w:space="0" w:color="auto" w:frame="1"/>
        </w:rPr>
        <w:t xml:space="preserve">). </w:t>
      </w:r>
      <w:r w:rsidR="00FD4215" w:rsidRPr="00FD1E9C">
        <w:rPr>
          <w:rFonts w:ascii="Calibri" w:hAnsi="Calibri" w:cs="Calibri"/>
        </w:rPr>
        <w:t xml:space="preserve">This </w:t>
      </w:r>
      <w:r w:rsidR="00FA10A7" w:rsidRPr="00FD1E9C">
        <w:rPr>
          <w:rFonts w:ascii="Calibri" w:hAnsi="Calibri" w:cs="Calibri"/>
        </w:rPr>
        <w:t>mak</w:t>
      </w:r>
      <w:r w:rsidR="002A5613" w:rsidRPr="00FD1E9C">
        <w:rPr>
          <w:rFonts w:ascii="Calibri" w:hAnsi="Calibri" w:cs="Calibri"/>
        </w:rPr>
        <w:t>es</w:t>
      </w:r>
      <w:r w:rsidR="00FA10A7" w:rsidRPr="00FD1E9C">
        <w:rPr>
          <w:rFonts w:ascii="Calibri" w:hAnsi="Calibri" w:cs="Calibri"/>
        </w:rPr>
        <w:t xml:space="preserve"> it challenging to know </w:t>
      </w:r>
      <w:r w:rsidR="00B450AB" w:rsidRPr="00FD1E9C">
        <w:rPr>
          <w:rFonts w:ascii="Calibri" w:hAnsi="Calibri" w:cs="Calibri"/>
        </w:rPr>
        <w:t>whether to use bag limit or harvest quota</w:t>
      </w:r>
      <w:r w:rsidR="00FA10A7" w:rsidRPr="00FD1E9C">
        <w:rPr>
          <w:rFonts w:ascii="Calibri" w:hAnsi="Calibri" w:cs="Calibri"/>
        </w:rPr>
        <w:t xml:space="preserve"> </w:t>
      </w:r>
      <w:r w:rsidR="00184236" w:rsidRPr="00FD1E9C">
        <w:rPr>
          <w:rFonts w:ascii="Calibri" w:hAnsi="Calibri" w:cs="Calibri"/>
        </w:rPr>
        <w:t xml:space="preserve">as the </w:t>
      </w:r>
      <w:r w:rsidR="00B844FD" w:rsidRPr="00FD1E9C">
        <w:rPr>
          <w:rFonts w:ascii="Calibri" w:hAnsi="Calibri" w:cs="Calibri"/>
        </w:rPr>
        <w:t xml:space="preserve">relevant </w:t>
      </w:r>
      <w:r w:rsidR="00184236" w:rsidRPr="00FD1E9C">
        <w:rPr>
          <w:rFonts w:ascii="Calibri" w:hAnsi="Calibri" w:cs="Calibri"/>
        </w:rPr>
        <w:t>parameter in our scope test</w:t>
      </w:r>
      <w:r w:rsidR="00FA10A7" w:rsidRPr="00FD1E9C">
        <w:rPr>
          <w:rFonts w:ascii="Calibri" w:hAnsi="Calibri" w:cs="Calibri"/>
        </w:rPr>
        <w:t>.</w:t>
      </w:r>
      <w:r w:rsidR="00267930" w:rsidRPr="00FD1E9C">
        <w:rPr>
          <w:rStyle w:val="normaltextrun"/>
          <w:rFonts w:ascii="Calibri" w:hAnsi="Calibri" w:cs="Calibri"/>
          <w:color w:val="000000"/>
          <w:bdr w:val="none" w:sz="0" w:space="0" w:color="auto" w:frame="1"/>
        </w:rPr>
        <w:t xml:space="preserve"> </w:t>
      </w:r>
    </w:p>
    <w:p w14:paraId="109025F8" w14:textId="11A11BE4" w:rsidR="00267930" w:rsidRPr="00DB0E37" w:rsidRDefault="001A7F32" w:rsidP="00920F22">
      <w:pPr>
        <w:spacing w:after="0" w:line="480" w:lineRule="auto"/>
        <w:ind w:firstLine="720"/>
        <w:jc w:val="both"/>
        <w:rPr>
          <w:rStyle w:val="normaltextrun"/>
          <w:rFonts w:ascii="Calibri" w:hAnsi="Calibri" w:cs="Calibri"/>
          <w:color w:val="000000"/>
          <w:bdr w:val="none" w:sz="0" w:space="0" w:color="auto" w:frame="1"/>
        </w:rPr>
      </w:pPr>
      <w:r w:rsidRPr="00FD1E9C">
        <w:rPr>
          <w:rStyle w:val="normaltextrun"/>
          <w:rFonts w:ascii="Calibri" w:hAnsi="Calibri" w:cs="Calibri"/>
          <w:color w:val="000000"/>
          <w:bdr w:val="none" w:sz="0" w:space="0" w:color="auto" w:frame="1"/>
        </w:rPr>
        <w:t>I</w:t>
      </w:r>
      <w:r w:rsidR="00267930" w:rsidRPr="00FD1E9C">
        <w:rPr>
          <w:rStyle w:val="normaltextrun"/>
          <w:rFonts w:ascii="Calibri" w:hAnsi="Calibri" w:cs="Calibri"/>
          <w:color w:val="000000"/>
          <w:bdr w:val="none" w:sz="0" w:space="0" w:color="auto" w:frame="1"/>
        </w:rPr>
        <w:t xml:space="preserve"> design a theoretical model that decomposes the effects of changing bag limit and harvest quota on WTP. </w:t>
      </w:r>
      <w:r w:rsidRPr="00FD1E9C">
        <w:rPr>
          <w:rStyle w:val="normaltextrun"/>
          <w:rFonts w:ascii="Calibri" w:hAnsi="Calibri" w:cs="Calibri"/>
          <w:color w:val="000000"/>
          <w:bdr w:val="none" w:sz="0" w:space="0" w:color="auto" w:frame="1"/>
        </w:rPr>
        <w:t>I</w:t>
      </w:r>
      <w:r w:rsidR="00B02E11" w:rsidRPr="00FD1E9C">
        <w:rPr>
          <w:rStyle w:val="normaltextrun"/>
          <w:rFonts w:ascii="Calibri" w:hAnsi="Calibri" w:cs="Calibri"/>
          <w:color w:val="000000"/>
          <w:bdr w:val="none" w:sz="0" w:space="0" w:color="auto" w:frame="1"/>
        </w:rPr>
        <w:t xml:space="preserve"> show </w:t>
      </w:r>
      <w:r w:rsidR="00267930" w:rsidRPr="00FD1E9C">
        <w:rPr>
          <w:rStyle w:val="normaltextrun"/>
          <w:rFonts w:ascii="Calibri" w:hAnsi="Calibri" w:cs="Calibri"/>
          <w:color w:val="000000"/>
          <w:bdr w:val="none" w:sz="0" w:space="0" w:color="auto" w:frame="1"/>
        </w:rPr>
        <w:t xml:space="preserve">that there are countervailing impacts of changing the permit </w:t>
      </w:r>
      <w:r w:rsidR="0071321C" w:rsidRPr="00FD1E9C">
        <w:rPr>
          <w:rStyle w:val="normaltextrun"/>
          <w:rFonts w:ascii="Calibri" w:hAnsi="Calibri" w:cs="Calibri"/>
          <w:color w:val="000000"/>
          <w:bdr w:val="none" w:sz="0" w:space="0" w:color="auto" w:frame="1"/>
        </w:rPr>
        <w:t xml:space="preserve">on expected harvest </w:t>
      </w:r>
      <w:r w:rsidR="00267930" w:rsidRPr="00FD1E9C">
        <w:rPr>
          <w:rStyle w:val="normaltextrun"/>
          <w:rFonts w:ascii="Calibri" w:hAnsi="Calibri" w:cs="Calibri"/>
          <w:color w:val="000000"/>
          <w:bdr w:val="none" w:sz="0" w:space="0" w:color="auto" w:frame="1"/>
        </w:rPr>
        <w:t>that can mask scope effects</w:t>
      </w:r>
      <w:r w:rsidR="00B02E11" w:rsidRPr="00FD1E9C">
        <w:rPr>
          <w:rStyle w:val="normaltextrun"/>
          <w:rFonts w:ascii="Calibri" w:hAnsi="Calibri" w:cs="Calibri"/>
          <w:color w:val="000000"/>
          <w:bdr w:val="none" w:sz="0" w:space="0" w:color="auto" w:frame="1"/>
        </w:rPr>
        <w:t xml:space="preserve">: (i) a “direct effect” </w:t>
      </w:r>
      <w:r w:rsidR="00B46CF7" w:rsidRPr="00FD1E9C">
        <w:rPr>
          <w:rStyle w:val="normaltextrun"/>
          <w:rFonts w:ascii="Calibri" w:hAnsi="Calibri" w:cs="Calibri"/>
          <w:color w:val="000000"/>
          <w:bdr w:val="none" w:sz="0" w:space="0" w:color="auto" w:frame="1"/>
        </w:rPr>
        <w:t xml:space="preserve">from </w:t>
      </w:r>
      <w:r w:rsidR="000256E5" w:rsidRPr="00FD1E9C">
        <w:rPr>
          <w:rStyle w:val="mbin"/>
          <w:rFonts w:ascii="Calibri" w:hAnsi="Calibri" w:cs="Calibri"/>
          <w:color w:val="000000"/>
          <w:bdr w:val="none" w:sz="0" w:space="0" w:color="auto" w:frame="1"/>
        </w:rPr>
        <w:t>changes in the bag limit or quota</w:t>
      </w:r>
      <w:r w:rsidR="000256E5" w:rsidRPr="00FD1E9C">
        <w:rPr>
          <w:rStyle w:val="normaltextrun"/>
          <w:rFonts w:ascii="Calibri" w:hAnsi="Calibri" w:cs="Calibri"/>
          <w:color w:val="000000"/>
          <w:bdr w:val="none" w:sz="0" w:space="0" w:color="auto" w:frame="1"/>
        </w:rPr>
        <w:t xml:space="preserve"> </w:t>
      </w:r>
      <w:r w:rsidR="00B02E11" w:rsidRPr="00FD1E9C">
        <w:rPr>
          <w:rStyle w:val="normaltextrun"/>
          <w:rFonts w:ascii="Calibri" w:hAnsi="Calibri" w:cs="Calibri"/>
          <w:color w:val="000000"/>
          <w:bdr w:val="none" w:sz="0" w:space="0" w:color="auto" w:frame="1"/>
        </w:rPr>
        <w:t xml:space="preserve">and (ii) a “congestion effect” </w:t>
      </w:r>
      <w:r w:rsidR="00B46CF7" w:rsidRPr="00FD1E9C">
        <w:rPr>
          <w:rStyle w:val="normaltextrun"/>
          <w:rFonts w:ascii="Calibri" w:hAnsi="Calibri" w:cs="Calibri"/>
          <w:color w:val="000000"/>
          <w:bdr w:val="none" w:sz="0" w:space="0" w:color="auto" w:frame="1"/>
        </w:rPr>
        <w:t xml:space="preserve">from </w:t>
      </w:r>
      <w:r w:rsidR="000256E5" w:rsidRPr="00FD1E9C">
        <w:rPr>
          <w:rStyle w:val="normaltextrun"/>
          <w:rFonts w:ascii="Calibri" w:hAnsi="Calibri" w:cs="Calibri"/>
          <w:color w:val="000000"/>
          <w:bdr w:val="none" w:sz="0" w:space="0" w:color="auto" w:frame="1"/>
        </w:rPr>
        <w:t xml:space="preserve">changes in the number of hunters </w:t>
      </w:r>
      <w:r w:rsidR="006C5FBE" w:rsidRPr="00FD1E9C">
        <w:rPr>
          <w:rStyle w:val="normaltextrun"/>
          <w:rFonts w:ascii="Calibri" w:hAnsi="Calibri" w:cs="Calibri"/>
          <w:color w:val="000000"/>
          <w:bdr w:val="none" w:sz="0" w:space="0" w:color="auto" w:frame="1"/>
        </w:rPr>
        <w:t xml:space="preserve">caused by </w:t>
      </w:r>
      <w:r w:rsidR="000256E5" w:rsidRPr="00FD1E9C">
        <w:rPr>
          <w:rStyle w:val="normaltextrun"/>
          <w:rFonts w:ascii="Calibri" w:hAnsi="Calibri" w:cs="Calibri"/>
          <w:color w:val="000000"/>
          <w:bdr w:val="none" w:sz="0" w:space="0" w:color="auto" w:frame="1"/>
        </w:rPr>
        <w:t>changes in the bag limit or quota</w:t>
      </w:r>
      <w:r w:rsidR="006545E1" w:rsidRPr="00FD1E9C">
        <w:rPr>
          <w:rStyle w:val="normaltextrun"/>
          <w:rFonts w:ascii="Calibri" w:hAnsi="Calibri" w:cs="Calibri"/>
          <w:color w:val="000000"/>
          <w:bdr w:val="none" w:sz="0" w:space="0" w:color="auto" w:frame="1"/>
        </w:rPr>
        <w:t>.</w:t>
      </w:r>
      <w:r w:rsidR="0037113D" w:rsidRPr="00FD1E9C">
        <w:rPr>
          <w:rStyle w:val="normaltextrun"/>
          <w:rFonts w:ascii="Calibri" w:hAnsi="Calibri" w:cs="Calibri"/>
          <w:color w:val="000000"/>
          <w:bdr w:val="none" w:sz="0" w:space="0" w:color="auto" w:frame="1"/>
        </w:rPr>
        <w:t xml:space="preserve"> </w:t>
      </w:r>
      <w:r w:rsidRPr="00FD1E9C">
        <w:rPr>
          <w:rStyle w:val="normaltextrun"/>
          <w:rFonts w:ascii="Calibri" w:hAnsi="Calibri" w:cs="Calibri"/>
          <w:color w:val="000000"/>
          <w:bdr w:val="none" w:sz="0" w:space="0" w:color="auto" w:frame="1"/>
        </w:rPr>
        <w:t>I</w:t>
      </w:r>
      <w:r w:rsidR="0037113D" w:rsidRPr="00FD1E9C">
        <w:rPr>
          <w:rStyle w:val="normaltextrun"/>
          <w:rFonts w:ascii="Calibri" w:hAnsi="Calibri" w:cs="Calibri"/>
          <w:color w:val="000000"/>
          <w:bdr w:val="none" w:sz="0" w:space="0" w:color="auto" w:frame="1"/>
        </w:rPr>
        <w:t xml:space="preserve"> find that</w:t>
      </w:r>
      <w:r w:rsidR="007A6AB6" w:rsidRPr="00FD1E9C">
        <w:rPr>
          <w:rStyle w:val="normaltextrun"/>
          <w:rFonts w:ascii="Calibri" w:hAnsi="Calibri" w:cs="Calibri"/>
          <w:color w:val="000000"/>
          <w:bdr w:val="none" w:sz="0" w:space="0" w:color="auto" w:frame="1"/>
        </w:rPr>
        <w:t xml:space="preserve"> congestion effects may attenuate WTP if the quota is binding, which could make </w:t>
      </w:r>
      <w:r w:rsidR="00070697" w:rsidRPr="00FD1E9C">
        <w:rPr>
          <w:rStyle w:val="normaltextrun"/>
          <w:rFonts w:ascii="Calibri" w:hAnsi="Calibri" w:cs="Calibri"/>
          <w:color w:val="000000"/>
          <w:bdr w:val="none" w:sz="0" w:space="0" w:color="auto" w:frame="1"/>
        </w:rPr>
        <w:t xml:space="preserve">respondents </w:t>
      </w:r>
      <w:r w:rsidR="007A6AB6" w:rsidRPr="00FD1E9C">
        <w:rPr>
          <w:rStyle w:val="normaltextrun"/>
          <w:rFonts w:ascii="Calibri" w:hAnsi="Calibri" w:cs="Calibri"/>
          <w:color w:val="000000"/>
          <w:bdr w:val="none" w:sz="0" w:space="0" w:color="auto" w:frame="1"/>
        </w:rPr>
        <w:t xml:space="preserve">appear insensitive to </w:t>
      </w:r>
      <w:r w:rsidR="007A6AB6" w:rsidRPr="00FD1E9C">
        <w:rPr>
          <w:rStyle w:val="normaltextrun"/>
          <w:rFonts w:ascii="Calibri" w:hAnsi="Calibri" w:cs="Calibri"/>
          <w:color w:val="000000"/>
          <w:bdr w:val="none" w:sz="0" w:space="0" w:color="auto" w:frame="1"/>
        </w:rPr>
        <w:lastRenderedPageBreak/>
        <w:t xml:space="preserve">changes in the permit. </w:t>
      </w:r>
      <w:r w:rsidRPr="00FD1E9C">
        <w:rPr>
          <w:rStyle w:val="normaltextrun"/>
          <w:rFonts w:ascii="Calibri" w:hAnsi="Calibri" w:cs="Calibri"/>
          <w:color w:val="000000"/>
          <w:bdr w:val="none" w:sz="0" w:space="0" w:color="auto" w:frame="1"/>
        </w:rPr>
        <w:t>I</w:t>
      </w:r>
      <w:r w:rsidR="007A6AB6" w:rsidRPr="00FD1E9C">
        <w:rPr>
          <w:rStyle w:val="normaltextrun"/>
          <w:rFonts w:ascii="Calibri" w:hAnsi="Calibri" w:cs="Calibri"/>
          <w:color w:val="000000"/>
          <w:bdr w:val="none" w:sz="0" w:space="0" w:color="auto" w:frame="1"/>
        </w:rPr>
        <w:t xml:space="preserve"> also find that changing the bag limit has a more significant effect on surplus values than the quota, suggesting that it is a more appropriate parameter for scope testing. </w:t>
      </w:r>
      <w:del w:id="1" w:author="Emma Sophia Donnelly" w:date="2025-01-23T11:24:00Z">
        <w:r w:rsidR="00267930" w:rsidRPr="00FD1E9C" w:rsidDel="00283CFC">
          <w:rPr>
            <w:rStyle w:val="normaltextrun"/>
            <w:rFonts w:ascii="Calibri" w:hAnsi="Calibri" w:cs="Calibri"/>
            <w:color w:val="000000"/>
            <w:bdr w:val="none" w:sz="0" w:space="0" w:color="auto" w:frame="1"/>
          </w:rPr>
          <w:delText xml:space="preserve">Moving forward, </w:delText>
        </w:r>
        <w:r w:rsidRPr="00DB0E37" w:rsidDel="00283CFC">
          <w:rPr>
            <w:rStyle w:val="normaltextrun"/>
            <w:rFonts w:ascii="Calibri" w:hAnsi="Calibri" w:cs="Calibri"/>
            <w:color w:val="000000"/>
            <w:bdr w:val="none" w:sz="0" w:space="0" w:color="auto" w:frame="1"/>
          </w:rPr>
          <w:delText>I</w:delText>
        </w:r>
        <w:r w:rsidR="00267930" w:rsidRPr="00DB0E37" w:rsidDel="00283CFC">
          <w:rPr>
            <w:rStyle w:val="normaltextrun"/>
            <w:rFonts w:ascii="Calibri" w:hAnsi="Calibri" w:cs="Calibri"/>
            <w:color w:val="000000"/>
            <w:bdr w:val="none" w:sz="0" w:space="0" w:color="auto" w:frame="1"/>
          </w:rPr>
          <w:delText xml:space="preserve"> plan to use these results to design a survey to estimate WTP for hunting sandhill crane in Indiana and test for scope effects.</w:delText>
        </w:r>
      </w:del>
    </w:p>
    <w:p w14:paraId="0A4052B4" w14:textId="1174CDA0" w:rsidR="00967912" w:rsidRPr="00DB0E37" w:rsidRDefault="001548E4" w:rsidP="00920F22">
      <w:pPr>
        <w:spacing w:after="0" w:line="480" w:lineRule="auto"/>
        <w:jc w:val="both"/>
        <w:rPr>
          <w:rStyle w:val="normaltextrun"/>
          <w:rFonts w:ascii="Calibri" w:hAnsi="Calibri" w:cs="Calibri"/>
          <w:color w:val="000000"/>
          <w:bdr w:val="none" w:sz="0" w:space="0" w:color="auto" w:frame="1"/>
        </w:rPr>
      </w:pPr>
      <w:r w:rsidRPr="00DB0E37">
        <w:rPr>
          <w:rStyle w:val="normaltextrun"/>
          <w:rFonts w:ascii="Calibri" w:hAnsi="Calibri" w:cs="Calibri"/>
          <w:color w:val="000000"/>
          <w:bdr w:val="none" w:sz="0" w:space="0" w:color="auto" w:frame="1"/>
        </w:rPr>
        <w:tab/>
      </w:r>
      <w:r w:rsidR="00CF4BC3" w:rsidRPr="00DB0E37">
        <w:rPr>
          <w:rFonts w:ascii="Calibri" w:hAnsi="Calibri" w:cs="Calibri"/>
        </w:rPr>
        <w:t xml:space="preserve">Our </w:t>
      </w:r>
      <w:r w:rsidR="00267930" w:rsidRPr="00DB0E37">
        <w:rPr>
          <w:rFonts w:ascii="Calibri" w:hAnsi="Calibri" w:cs="Calibri"/>
        </w:rPr>
        <w:t>second</w:t>
      </w:r>
      <w:r w:rsidR="002833BD" w:rsidRPr="00DB0E37">
        <w:rPr>
          <w:rFonts w:ascii="Calibri" w:hAnsi="Calibri" w:cs="Calibri"/>
        </w:rPr>
        <w:t>ary</w:t>
      </w:r>
      <w:r w:rsidR="00267930" w:rsidRPr="00DB0E37">
        <w:rPr>
          <w:rFonts w:ascii="Calibri" w:hAnsi="Calibri" w:cs="Calibri"/>
        </w:rPr>
        <w:t xml:space="preserve"> </w:t>
      </w:r>
      <w:r w:rsidR="00CF4BC3" w:rsidRPr="00DB0E37">
        <w:rPr>
          <w:rFonts w:ascii="Calibri" w:hAnsi="Calibri" w:cs="Calibri"/>
        </w:rPr>
        <w:t xml:space="preserve">contribution is estimating </w:t>
      </w:r>
      <w:r w:rsidR="00351DB6" w:rsidRPr="00DB0E37">
        <w:rPr>
          <w:rFonts w:ascii="Calibri" w:hAnsi="Calibri" w:cs="Calibri"/>
        </w:rPr>
        <w:t>WTP for sandhill crane hunting in Indiana.</w:t>
      </w:r>
      <w:r w:rsidR="00286991" w:rsidRPr="00DB0E37">
        <w:rPr>
          <w:rFonts w:ascii="Calibri" w:hAnsi="Calibri" w:cs="Calibri"/>
        </w:rPr>
        <w:t xml:space="preserve"> </w:t>
      </w:r>
      <w:r w:rsidR="00425763" w:rsidRPr="00DB0E37">
        <w:rPr>
          <w:rStyle w:val="normaltextrun"/>
          <w:rFonts w:ascii="Calibri" w:hAnsi="Calibri" w:cs="Calibri"/>
          <w:color w:val="000000"/>
          <w:bdr w:val="none" w:sz="0" w:space="0" w:color="auto" w:frame="1"/>
        </w:rPr>
        <w:t xml:space="preserve">Legalizing hunting may generate economic value in the state. </w:t>
      </w:r>
      <w:r w:rsidR="00A362DF" w:rsidRPr="00DB0E37">
        <w:rPr>
          <w:rStyle w:val="normaltextrun"/>
          <w:rFonts w:ascii="Calibri" w:hAnsi="Calibri" w:cs="Calibri"/>
          <w:color w:val="000000"/>
          <w:bdr w:val="none" w:sz="0" w:space="0" w:color="auto" w:frame="1"/>
        </w:rPr>
        <w:t>Prior research has highlighted the value of sandhill cranes from birdwatching (</w:t>
      </w:r>
      <w:r w:rsidR="00A362DF" w:rsidRPr="00DB0E37">
        <w:rPr>
          <w:rFonts w:ascii="Calibri" w:hAnsi="Calibri" w:cs="Calibri"/>
        </w:rPr>
        <w:t xml:space="preserve">Huber &amp; Sexton, 2019; </w:t>
      </w:r>
      <w:r w:rsidR="00A362DF" w:rsidRPr="00DB0E37">
        <w:rPr>
          <w:rStyle w:val="normaltextrun"/>
          <w:rFonts w:ascii="Calibri" w:hAnsi="Calibri" w:cs="Calibri"/>
          <w:color w:val="000000"/>
          <w:bdr w:val="none" w:sz="0" w:space="0" w:color="auto" w:frame="1"/>
        </w:rPr>
        <w:t>Stoll et al., 2006) and conservation (</w:t>
      </w:r>
      <w:r w:rsidR="00A362DF" w:rsidRPr="00DB0E37">
        <w:rPr>
          <w:rFonts w:ascii="Calibri" w:hAnsi="Calibri" w:cs="Calibri"/>
        </w:rPr>
        <w:t>Boyle et al.,1994)</w:t>
      </w:r>
      <w:r w:rsidR="00A362DF" w:rsidRPr="00DB0E37">
        <w:rPr>
          <w:rStyle w:val="normaltextrun"/>
          <w:rFonts w:ascii="Calibri" w:hAnsi="Calibri" w:cs="Calibri"/>
          <w:color w:val="000000"/>
          <w:bdr w:val="none" w:sz="0" w:space="0" w:color="auto" w:frame="1"/>
        </w:rPr>
        <w:t xml:space="preserve">. </w:t>
      </w:r>
      <w:r w:rsidR="009D56E6" w:rsidRPr="00DB0E37">
        <w:rPr>
          <w:rStyle w:val="normaltextrun"/>
          <w:rFonts w:ascii="Calibri" w:hAnsi="Calibri" w:cs="Calibri"/>
          <w:color w:val="000000"/>
          <w:bdr w:val="none" w:sz="0" w:space="0" w:color="auto" w:frame="1"/>
        </w:rPr>
        <w:t>Understanding</w:t>
      </w:r>
      <w:r w:rsidR="00407A11" w:rsidRPr="00DB0E37">
        <w:rPr>
          <w:rStyle w:val="normaltextrun"/>
          <w:rFonts w:ascii="Calibri" w:hAnsi="Calibri" w:cs="Calibri"/>
          <w:color w:val="000000"/>
          <w:bdr w:val="none" w:sz="0" w:space="0" w:color="auto" w:frame="1"/>
        </w:rPr>
        <w:t xml:space="preserve"> the value of recreational hunting is </w:t>
      </w:r>
      <w:r w:rsidR="009D56E6" w:rsidRPr="00DB0E37">
        <w:rPr>
          <w:rStyle w:val="normaltextrun"/>
          <w:rFonts w:ascii="Calibri" w:hAnsi="Calibri" w:cs="Calibri"/>
          <w:color w:val="000000"/>
          <w:bdr w:val="none" w:sz="0" w:space="0" w:color="auto" w:frame="1"/>
        </w:rPr>
        <w:t>important</w:t>
      </w:r>
      <w:r w:rsidR="00407A11" w:rsidRPr="00DB0E37">
        <w:rPr>
          <w:rStyle w:val="normaltextrun"/>
          <w:rFonts w:ascii="Calibri" w:hAnsi="Calibri" w:cs="Calibri"/>
          <w:color w:val="000000"/>
          <w:bdr w:val="none" w:sz="0" w:space="0" w:color="auto" w:frame="1"/>
        </w:rPr>
        <w:t xml:space="preserve"> because sustainable management of fish and wildlife relies on </w:t>
      </w:r>
      <w:r w:rsidR="00407A11" w:rsidRPr="00DB0E37">
        <w:rPr>
          <w:rFonts w:ascii="Calibri" w:hAnsi="Calibri" w:cs="Calibri"/>
        </w:rPr>
        <w:t xml:space="preserve">money generated from permit sales. </w:t>
      </w:r>
      <w:r w:rsidR="00F536A3" w:rsidRPr="00DB0E37">
        <w:rPr>
          <w:rFonts w:ascii="Calibri" w:hAnsi="Calibri" w:cs="Calibri"/>
        </w:rPr>
        <w:t>Twenty-nine</w:t>
      </w:r>
      <w:r w:rsidR="00407A11" w:rsidRPr="00DB0E37">
        <w:rPr>
          <w:rFonts w:ascii="Calibri" w:hAnsi="Calibri" w:cs="Calibri"/>
        </w:rPr>
        <w:t xml:space="preserve"> </w:t>
      </w:r>
      <w:r w:rsidR="00F536A3" w:rsidRPr="00DB0E37">
        <w:rPr>
          <w:rFonts w:ascii="Calibri" w:hAnsi="Calibri" w:cs="Calibri"/>
        </w:rPr>
        <w:t>percent</w:t>
      </w:r>
      <w:r w:rsidR="00407A11" w:rsidRPr="00DB0E37">
        <w:rPr>
          <w:rFonts w:ascii="Calibri" w:hAnsi="Calibri" w:cs="Calibri"/>
        </w:rPr>
        <w:t xml:space="preserve"> of funding of the</w:t>
      </w:r>
      <w:r w:rsidR="00407A11" w:rsidRPr="00DB0E37">
        <w:rPr>
          <w:rStyle w:val="normaltextrun"/>
          <w:rFonts w:ascii="Calibri" w:hAnsi="Calibri" w:cs="Calibri"/>
          <w:color w:val="000000"/>
          <w:bdr w:val="none" w:sz="0" w:space="0" w:color="auto" w:frame="1"/>
        </w:rPr>
        <w:t xml:space="preserve"> </w:t>
      </w:r>
      <w:r w:rsidR="00407A11" w:rsidRPr="00DB0E37">
        <w:rPr>
          <w:rFonts w:ascii="Calibri" w:hAnsi="Calibri" w:cs="Calibri"/>
        </w:rPr>
        <w:t xml:space="preserve">Indiana </w:t>
      </w:r>
      <w:r w:rsidR="00C75AAC" w:rsidRPr="00DB0E37">
        <w:rPr>
          <w:rFonts w:ascii="Calibri" w:hAnsi="Calibri" w:cs="Calibri"/>
        </w:rPr>
        <w:t xml:space="preserve">Division of Fish &amp; Wildlife (DFW) </w:t>
      </w:r>
      <w:r w:rsidR="00407A11" w:rsidRPr="00DB0E37">
        <w:rPr>
          <w:rFonts w:ascii="Calibri" w:hAnsi="Calibri" w:cs="Calibri"/>
        </w:rPr>
        <w:t>comes from license sales</w:t>
      </w:r>
      <w:r w:rsidR="00F536A3" w:rsidRPr="00DB0E37">
        <w:rPr>
          <w:rFonts w:ascii="Calibri" w:hAnsi="Calibri" w:cs="Calibri"/>
        </w:rPr>
        <w:t>, making angling and hunting</w:t>
      </w:r>
      <w:r w:rsidR="00567ACB" w:rsidRPr="00DB0E37">
        <w:rPr>
          <w:rFonts w:ascii="Calibri" w:hAnsi="Calibri" w:cs="Calibri"/>
        </w:rPr>
        <w:t xml:space="preserve"> </w:t>
      </w:r>
      <w:r w:rsidR="00F536A3" w:rsidRPr="00DB0E37">
        <w:rPr>
          <w:rFonts w:ascii="Calibri" w:hAnsi="Calibri" w:cs="Calibri"/>
        </w:rPr>
        <w:t>permit sales significant source of funding of conservation efforts in Indiana</w:t>
      </w:r>
      <w:r w:rsidR="00B724A6" w:rsidRPr="00DB0E37">
        <w:rPr>
          <w:rFonts w:ascii="Calibri" w:hAnsi="Calibri" w:cs="Calibri"/>
        </w:rPr>
        <w:t xml:space="preserve"> (</w:t>
      </w:r>
      <w:r w:rsidR="00B04C00" w:rsidRPr="00DB0E37">
        <w:rPr>
          <w:rFonts w:ascii="Calibri" w:hAnsi="Calibri" w:cs="Calibri"/>
        </w:rPr>
        <w:t>I</w:t>
      </w:r>
      <w:r w:rsidR="00B724A6" w:rsidRPr="00DB0E37">
        <w:rPr>
          <w:rFonts w:ascii="Calibri" w:hAnsi="Calibri" w:cs="Calibri"/>
        </w:rPr>
        <w:t>DNR)</w:t>
      </w:r>
      <w:r w:rsidR="00F536A3" w:rsidRPr="00DB0E37">
        <w:rPr>
          <w:rFonts w:ascii="Calibri" w:hAnsi="Calibri" w:cs="Calibri"/>
        </w:rPr>
        <w:t>.</w:t>
      </w:r>
      <w:r w:rsidR="00B04C00" w:rsidRPr="00DB0E37">
        <w:rPr>
          <w:rFonts w:ascii="Calibri" w:hAnsi="Calibri" w:cs="Calibri"/>
        </w:rPr>
        <w:t xml:space="preserve"> </w:t>
      </w:r>
      <w:r w:rsidR="00A362DF" w:rsidRPr="00DB0E37" w:rsidDel="008C2316">
        <w:rPr>
          <w:rStyle w:val="normaltextrun"/>
          <w:rFonts w:ascii="Calibri" w:hAnsi="Calibri" w:cs="Calibri"/>
          <w:color w:val="000000"/>
          <w:bdr w:val="none" w:sz="0" w:space="0" w:color="auto" w:frame="1"/>
        </w:rPr>
        <w:t>To our knowledge, no prior research estimates use values for this species</w:t>
      </w:r>
      <w:r w:rsidR="006C43AD" w:rsidRPr="00DB0E37" w:rsidDel="008C2316">
        <w:rPr>
          <w:rFonts w:ascii="Calibri" w:hAnsi="Calibri" w:cs="Calibri"/>
        </w:rPr>
        <w:t>.</w:t>
      </w:r>
      <w:r w:rsidR="005863B0" w:rsidRPr="00DB0E37" w:rsidDel="008C2316">
        <w:rPr>
          <w:rFonts w:ascii="Calibri" w:hAnsi="Calibri" w:cs="Calibri"/>
        </w:rPr>
        <w:t xml:space="preserve"> </w:t>
      </w:r>
    </w:p>
    <w:p w14:paraId="77AE9DD2" w14:textId="77777777" w:rsidR="008C2B12" w:rsidRPr="00DB0E37" w:rsidRDefault="008C2B12" w:rsidP="00040D36">
      <w:pPr>
        <w:spacing w:after="0" w:line="480" w:lineRule="auto"/>
        <w:rPr>
          <w:rStyle w:val="normaltextrun"/>
          <w:rFonts w:ascii="Calibri" w:hAnsi="Calibri" w:cs="Calibri"/>
          <w:b/>
          <w:bCs/>
        </w:rPr>
      </w:pPr>
    </w:p>
    <w:p w14:paraId="1A7D0C69" w14:textId="2B124A06" w:rsidR="00040D36" w:rsidRPr="00DB0E37" w:rsidRDefault="00B25685" w:rsidP="00040D36">
      <w:pPr>
        <w:spacing w:after="0" w:line="480" w:lineRule="auto"/>
        <w:rPr>
          <w:rStyle w:val="normaltextrun"/>
          <w:rFonts w:ascii="Calibri" w:hAnsi="Calibri" w:cs="Calibri"/>
          <w:b/>
          <w:bCs/>
        </w:rPr>
      </w:pPr>
      <w:r w:rsidRPr="00DB0E37">
        <w:rPr>
          <w:rStyle w:val="normaltextrun"/>
          <w:rFonts w:ascii="Calibri" w:hAnsi="Calibri" w:cs="Calibri"/>
          <w:b/>
          <w:bCs/>
        </w:rPr>
        <w:t>Approach</w:t>
      </w:r>
    </w:p>
    <w:p w14:paraId="22C9D135" w14:textId="380B1E06" w:rsidR="00326E06" w:rsidRPr="00DB0E37" w:rsidRDefault="00326E06" w:rsidP="00A707D0">
      <w:pPr>
        <w:spacing w:after="0" w:line="480" w:lineRule="auto"/>
        <w:jc w:val="both"/>
        <w:rPr>
          <w:ins w:id="2" w:author="Emma Sophia Donnelly" w:date="2025-01-24T11:03:00Z"/>
          <w:rStyle w:val="normaltextrun"/>
          <w:rFonts w:ascii="Calibri" w:hAnsi="Calibri" w:cs="Calibri"/>
          <w:color w:val="000000"/>
          <w:bdr w:val="none" w:sz="0" w:space="0" w:color="auto" w:frame="1"/>
        </w:rPr>
      </w:pPr>
      <w:ins w:id="3" w:author="Emma Sophia Donnelly" w:date="2025-01-24T10:58:00Z">
        <w:r w:rsidRPr="00DB0E37">
          <w:rPr>
            <w:rStyle w:val="normaltextrun"/>
            <w:rFonts w:ascii="Calibri" w:hAnsi="Calibri" w:cs="Calibri"/>
            <w:color w:val="000000"/>
            <w:bdr w:val="none" w:sz="0" w:space="0" w:color="auto" w:frame="1"/>
          </w:rPr>
          <w:t xml:space="preserve">I begin by deriving a model of hunter behavior under different sandhill crane hunting permit designs. Assume </w:t>
        </w:r>
        <w:r w:rsidRPr="00DB0E37">
          <w:rPr>
            <w:rFonts w:ascii="Calibri" w:hAnsi="Calibri" w:cs="Calibri"/>
            <w:color w:val="000000"/>
            <w:bdr w:val="none" w:sz="0" w:space="0" w:color="auto" w:frame="1"/>
          </w:rPr>
          <w:t xml:space="preserve">a hunter gets utility from harvesting sandhill cranes. </w:t>
        </w:r>
      </w:ins>
      <w:ins w:id="4" w:author="Emma Sophia Donnelly" w:date="2025-01-24T10:59:00Z">
        <w:r w:rsidRPr="00DB0E37">
          <w:rPr>
            <w:rFonts w:ascii="Calibri" w:hAnsi="Calibri" w:cs="Calibri"/>
            <w:color w:val="000000"/>
            <w:bdr w:val="none" w:sz="0" w:space="0" w:color="auto" w:frame="1"/>
          </w:rPr>
          <w:t xml:space="preserve">The expected harvest of cranes depends on the characteristics of the permit, which include bag limit, </w:t>
        </w:r>
        <w:r w:rsidRPr="00DB0E37">
          <w:rPr>
            <w:rFonts w:ascii="Calibri" w:hAnsi="Calibri" w:cs="Calibri"/>
            <w:i/>
            <w:iCs/>
            <w:color w:val="000000"/>
            <w:bdr w:val="none" w:sz="0" w:space="0" w:color="auto" w:frame="1"/>
          </w:rPr>
          <w:t>b</w:t>
        </w:r>
        <w:r w:rsidRPr="00DB0E37">
          <w:rPr>
            <w:rFonts w:ascii="Calibri" w:hAnsi="Calibri" w:cs="Calibri"/>
            <w:color w:val="000000"/>
            <w:bdr w:val="none" w:sz="0" w:space="0" w:color="auto" w:frame="1"/>
          </w:rPr>
          <w:t xml:space="preserve">, harvest quota, </w:t>
        </w:r>
        <w:r w:rsidRPr="00DB0E37">
          <w:rPr>
            <w:rFonts w:ascii="Calibri" w:hAnsi="Calibri" w:cs="Calibri"/>
            <w:i/>
            <w:iCs/>
            <w:color w:val="000000"/>
            <w:bdr w:val="none" w:sz="0" w:space="0" w:color="auto" w:frame="1"/>
          </w:rPr>
          <w:t>Q</w:t>
        </w:r>
        <w:r w:rsidRPr="00DB0E37">
          <w:rPr>
            <w:rFonts w:ascii="Calibri" w:hAnsi="Calibri" w:cs="Calibri"/>
            <w:color w:val="000000"/>
            <w:bdr w:val="none" w:sz="0" w:space="0" w:color="auto" w:frame="1"/>
          </w:rPr>
          <w:t>, the number of licensed hunters</w:t>
        </w:r>
        <w:r w:rsidRPr="00DB0E37" w:rsidDel="00177121">
          <w:rPr>
            <w:rFonts w:ascii="Calibri" w:hAnsi="Calibri" w:cs="Calibri"/>
            <w:color w:val="000000"/>
            <w:bdr w:val="none" w:sz="0" w:space="0" w:color="auto" w:frame="1"/>
          </w:rPr>
          <w:t xml:space="preserve"> </w:t>
        </w:r>
        <w:r w:rsidRPr="00DB0E37">
          <w:rPr>
            <w:rFonts w:ascii="Calibri" w:hAnsi="Calibri" w:cs="Calibri"/>
            <w:color w:val="000000"/>
            <w:bdr w:val="none" w:sz="0" w:space="0" w:color="auto" w:frame="1"/>
          </w:rPr>
          <w:t xml:space="preserve">pursuing cranes, </w:t>
        </w:r>
        <w:r w:rsidRPr="00DB0E37">
          <w:rPr>
            <w:rFonts w:ascii="Calibri" w:hAnsi="Calibri" w:cs="Calibri"/>
            <w:i/>
            <w:iCs/>
            <w:color w:val="000000"/>
            <w:bdr w:val="none" w:sz="0" w:space="0" w:color="auto" w:frame="1"/>
          </w:rPr>
          <w:t>N</w:t>
        </w:r>
        <w:r w:rsidRPr="00DB0E37">
          <w:rPr>
            <w:rFonts w:ascii="Calibri" w:hAnsi="Calibri" w:cs="Calibri"/>
            <w:color w:val="000000"/>
            <w:bdr w:val="none" w:sz="0" w:space="0" w:color="auto" w:frame="1"/>
          </w:rPr>
          <w:t xml:space="preserve">, </w:t>
        </w:r>
        <w:r w:rsidR="00D1521F" w:rsidRPr="00DB0E37">
          <w:rPr>
            <w:rFonts w:ascii="Calibri" w:hAnsi="Calibri" w:cs="Calibri"/>
            <w:color w:val="000000"/>
            <w:bdr w:val="none" w:sz="0" w:space="0" w:color="auto" w:frame="1"/>
          </w:rPr>
          <w:t>the permit price,</w:t>
        </w:r>
      </w:ins>
      <w:ins w:id="5" w:author="Emma Sophia Donnelly" w:date="2025-01-24T11:00:00Z">
        <w:r w:rsidR="00D1521F" w:rsidRPr="00DB0E37">
          <w:rPr>
            <w:rFonts w:ascii="Calibri" w:hAnsi="Calibri" w:cs="Calibri"/>
            <w:i/>
            <w:iCs/>
            <w:color w:val="000000"/>
            <w:bdr w:val="none" w:sz="0" w:space="0" w:color="auto" w:frame="1"/>
            <w:rPrChange w:id="6" w:author="Emma Sophia Donnelly" w:date="2025-01-24T11:12:00Z">
              <w:rPr>
                <w:rFonts w:ascii="Calibri" w:hAnsi="Calibri" w:cs="Calibri"/>
                <w:color w:val="000000"/>
                <w:bdr w:val="none" w:sz="0" w:space="0" w:color="auto" w:frame="1"/>
              </w:rPr>
            </w:rPrChange>
          </w:rPr>
          <w:t xml:space="preserve"> </w:t>
        </w:r>
      </w:ins>
      <w:ins w:id="7" w:author="Emma Sophia Donnelly" w:date="2025-01-24T10:59:00Z">
        <w:r w:rsidR="00D1521F" w:rsidRPr="00DB0E37">
          <w:rPr>
            <w:rFonts w:ascii="Calibri" w:hAnsi="Calibri" w:cs="Calibri"/>
            <w:i/>
            <w:iCs/>
            <w:color w:val="000000"/>
            <w:bdr w:val="none" w:sz="0" w:space="0" w:color="auto" w:frame="1"/>
            <w:rPrChange w:id="8" w:author="Emma Sophia Donnelly" w:date="2025-01-24T11:12:00Z">
              <w:rPr>
                <w:rFonts w:ascii="Calibri" w:hAnsi="Calibri" w:cs="Calibri"/>
                <w:color w:val="000000"/>
                <w:bdr w:val="none" w:sz="0" w:space="0" w:color="auto" w:frame="1"/>
              </w:rPr>
            </w:rPrChange>
          </w:rPr>
          <w:t>l</w:t>
        </w:r>
        <w:r w:rsidR="00D1521F" w:rsidRPr="00DB0E37">
          <w:rPr>
            <w:rFonts w:ascii="Calibri" w:hAnsi="Calibri" w:cs="Calibri"/>
            <w:color w:val="000000"/>
            <w:bdr w:val="none" w:sz="0" w:space="0" w:color="auto" w:frame="1"/>
          </w:rPr>
          <w:t>,</w:t>
        </w:r>
      </w:ins>
      <w:ins w:id="9" w:author="Emma Sophia Donnelly" w:date="2025-01-24T11:00:00Z">
        <w:r w:rsidR="00D1521F" w:rsidRPr="00C547CD">
          <w:rPr>
            <w:rFonts w:ascii="Calibri" w:hAnsi="Calibri" w:cs="Calibri"/>
            <w:color w:val="000000"/>
            <w:bdr w:val="none" w:sz="0" w:space="0" w:color="auto" w:frame="1"/>
          </w:rPr>
          <w:t xml:space="preserve"> </w:t>
        </w:r>
      </w:ins>
      <w:ins w:id="10" w:author="Emma Sophia Donnelly" w:date="2025-01-24T10:59:00Z">
        <w:r w:rsidRPr="00751FC8">
          <w:rPr>
            <w:rFonts w:ascii="Calibri" w:hAnsi="Calibri" w:cs="Calibri"/>
            <w:color w:val="000000"/>
            <w:bdr w:val="none" w:sz="0" w:space="0" w:color="auto" w:frame="1"/>
          </w:rPr>
          <w:t xml:space="preserve">and </w:t>
        </w:r>
        <w:r w:rsidRPr="002E29E7">
          <w:rPr>
            <w:rFonts w:ascii="Calibri" w:hAnsi="Calibri" w:cs="Calibri"/>
            <w:color w:val="000000"/>
            <w:bdr w:val="none" w:sz="0" w:space="0" w:color="auto" w:frame="1"/>
          </w:rPr>
          <w:t>other unobservable attributes</w:t>
        </w:r>
      </w:ins>
      <w:ins w:id="11" w:author="Emma Sophia Donnelly" w:date="2025-01-24T11:00:00Z">
        <w:r w:rsidR="00D1521F" w:rsidRPr="00DB0E37">
          <w:rPr>
            <w:rFonts w:ascii="Calibri" w:hAnsi="Calibri" w:cs="Calibri"/>
            <w:color w:val="000000"/>
            <w:bdr w:val="none" w:sz="0" w:space="0" w:color="auto" w:frame="1"/>
          </w:rPr>
          <w:t>.</w:t>
        </w:r>
      </w:ins>
      <w:ins w:id="12" w:author="Emma Sophia Donnelly" w:date="2025-01-24T11:03:00Z">
        <w:r w:rsidR="00A707D0" w:rsidRPr="00DB0E37">
          <w:rPr>
            <w:rFonts w:ascii="Calibri" w:hAnsi="Calibri" w:cs="Calibri"/>
            <w:color w:val="000000"/>
            <w:bdr w:val="none" w:sz="0" w:space="0" w:color="auto" w:frame="1"/>
          </w:rPr>
          <w:t xml:space="preserve"> </w:t>
        </w:r>
        <w:r w:rsidR="00A707D0" w:rsidRPr="00DB0E37">
          <w:rPr>
            <w:rStyle w:val="normaltextrun"/>
            <w:rFonts w:ascii="Calibri" w:hAnsi="Calibri" w:cs="Calibri"/>
            <w:color w:val="000000"/>
            <w:bdr w:val="none" w:sz="0" w:space="0" w:color="auto" w:frame="1"/>
          </w:rPr>
          <w:t>Assume that permit price is fixed at l such that N &gt; Q is the number of people in the market for a crane permit. Per</w:t>
        </w:r>
      </w:ins>
      <w:ins w:id="13" w:author="Emma Sophia Donnelly" w:date="2025-01-24T11:04:00Z">
        <w:r w:rsidR="00A707D0" w:rsidRPr="00DB0E37">
          <w:rPr>
            <w:rStyle w:val="normaltextrun"/>
            <w:rFonts w:ascii="Calibri" w:hAnsi="Calibri" w:cs="Calibri"/>
            <w:color w:val="000000"/>
            <w:bdr w:val="none" w:sz="0" w:space="0" w:color="auto" w:frame="1"/>
          </w:rPr>
          <w:t>mits are assigned via a random lottery, so</w:t>
        </w:r>
      </w:ins>
      <w:ins w:id="14" w:author="Emma Sophia Donnelly" w:date="2025-01-24T11:03:00Z">
        <w:r w:rsidR="00A707D0" w:rsidRPr="00DB0E37">
          <w:rPr>
            <w:rStyle w:val="normaltextrun"/>
            <w:rFonts w:ascii="Calibri" w:hAnsi="Calibri" w:cs="Calibri"/>
            <w:color w:val="000000"/>
            <w:bdr w:val="none" w:sz="0" w:space="0" w:color="auto" w:frame="1"/>
          </w:rPr>
          <w:t xml:space="preserve"> probability a respondent receives a permit is p=Q/N.</w:t>
        </w:r>
      </w:ins>
    </w:p>
    <w:p w14:paraId="69C8629E" w14:textId="6A1811DE" w:rsidR="00A707D0" w:rsidRPr="00DB0E37" w:rsidRDefault="00291255" w:rsidP="00291255">
      <w:pPr>
        <w:spacing w:after="0" w:line="480" w:lineRule="auto"/>
        <w:ind w:firstLine="720"/>
        <w:jc w:val="both"/>
        <w:rPr>
          <w:ins w:id="15" w:author="Emma Sophia Donnelly" w:date="2025-01-24T11:05:00Z"/>
          <w:rFonts w:ascii="Calibri" w:eastAsiaTheme="minorEastAsia" w:hAnsi="Calibri" w:cs="Calibri"/>
          <w:rPrChange w:id="16" w:author="Emma Sophia Donnelly" w:date="2025-01-24T11:12:00Z">
            <w:rPr>
              <w:ins w:id="17" w:author="Emma Sophia Donnelly" w:date="2025-01-24T11:05:00Z"/>
              <w:rFonts w:eastAsiaTheme="minorEastAsia"/>
            </w:rPr>
          </w:rPrChange>
        </w:rPr>
      </w:pPr>
      <w:ins w:id="18" w:author="Emma Sophia Donnelly" w:date="2025-01-24T11:05:00Z">
        <w:r w:rsidRPr="00DB0E37">
          <w:rPr>
            <w:rStyle w:val="normaltextrun"/>
            <w:rFonts w:ascii="Calibri" w:hAnsi="Calibri" w:cs="Calibri"/>
            <w:color w:val="000000"/>
            <w:bdr w:val="none" w:sz="0" w:space="0" w:color="auto" w:frame="1"/>
          </w:rPr>
          <w:t xml:space="preserve">Let the utility of a hunter who does not </w:t>
        </w:r>
        <w:r w:rsidRPr="00DB0E37">
          <w:rPr>
            <w:rFonts w:ascii="Calibri" w:eastAsiaTheme="minorEastAsia" w:hAnsi="Calibri" w:cs="Calibri"/>
            <w:rPrChange w:id="19" w:author="Emma Sophia Donnelly" w:date="2025-01-24T11:12:00Z">
              <w:rPr>
                <w:rFonts w:eastAsiaTheme="minorEastAsia"/>
              </w:rPr>
            </w:rPrChange>
          </w:rPr>
          <w:t>purchase a permit be</w:t>
        </w:r>
      </w:ins>
    </w:p>
    <w:p w14:paraId="387257A0" w14:textId="78D0ABE9" w:rsidR="00257734" w:rsidRPr="00DB0E37" w:rsidRDefault="006B61F5">
      <w:pPr>
        <w:pStyle w:val="ListParagraph"/>
        <w:numPr>
          <w:ilvl w:val="0"/>
          <w:numId w:val="4"/>
        </w:numPr>
        <w:spacing w:after="0" w:line="480" w:lineRule="auto"/>
        <w:rPr>
          <w:ins w:id="20" w:author="Emma Sophia Donnelly" w:date="2025-01-24T11:03:00Z"/>
          <w:rStyle w:val="normaltextrun"/>
          <w:rFonts w:ascii="Calibri" w:hAnsi="Calibri" w:cs="Calibri"/>
          <w:color w:val="000000"/>
          <w:bdr w:val="none" w:sz="0" w:space="0" w:color="auto" w:frame="1"/>
        </w:rPr>
        <w:pPrChange w:id="21" w:author="Emma Sophia Donnelly" w:date="2025-01-24T11:07:00Z">
          <w:pPr>
            <w:spacing w:after="0" w:line="480" w:lineRule="auto"/>
            <w:jc w:val="both"/>
          </w:pPr>
        </w:pPrChange>
      </w:pPr>
      <m:oMath>
        <m:sSub>
          <m:sSubPr>
            <m:ctrlPr>
              <w:ins w:id="22" w:author="Emma Sophia Donnelly" w:date="2025-01-24T11:06:00Z">
                <w:rPr>
                  <w:rFonts w:ascii="Cambria Math" w:eastAsiaTheme="minorEastAsia" w:hAnsi="Cambria Math" w:cs="Calibri"/>
                  <w:i/>
                </w:rPr>
              </w:ins>
            </m:ctrlPr>
          </m:sSubPr>
          <m:e>
            <m:r>
              <w:ins w:id="23" w:author="Emma Sophia Donnelly" w:date="2025-01-24T11:06:00Z">
                <w:rPr>
                  <w:rFonts w:ascii="Cambria Math" w:eastAsiaTheme="minorEastAsia" w:hAnsi="Cambria Math" w:cs="Calibri"/>
                </w:rPr>
                <m:t>V</m:t>
              </w:ins>
            </m:r>
          </m:e>
          <m:sub>
            <m:r>
              <w:ins w:id="24" w:author="Emma Sophia Donnelly" w:date="2025-01-24T11:06:00Z">
                <w:rPr>
                  <w:rFonts w:ascii="Cambria Math" w:eastAsiaTheme="minorEastAsia" w:hAnsi="Cambria Math" w:cs="Calibri"/>
                </w:rPr>
                <m:t>0</m:t>
              </w:ins>
            </m:r>
          </m:sub>
        </m:sSub>
        <m:r>
          <w:ins w:id="25" w:author="Emma Sophia Donnelly" w:date="2025-01-24T11:06:00Z">
            <w:rPr>
              <w:rFonts w:ascii="Cambria Math" w:eastAsiaTheme="minorEastAsia" w:hAnsi="Cambria Math" w:cs="Calibri"/>
            </w:rPr>
            <m:t>=</m:t>
          </w:ins>
        </m:r>
        <m:sSub>
          <m:sSubPr>
            <m:ctrlPr>
              <w:ins w:id="26" w:author="Emma Sophia Donnelly" w:date="2025-01-24T11:06:00Z">
                <w:rPr>
                  <w:rFonts w:ascii="Cambria Math" w:eastAsiaTheme="minorEastAsia" w:hAnsi="Cambria Math" w:cs="Calibri"/>
                  <w:i/>
                </w:rPr>
              </w:ins>
            </m:ctrlPr>
          </m:sSubPr>
          <m:e>
            <m:r>
              <w:ins w:id="27" w:author="Emma Sophia Donnelly" w:date="2025-01-24T11:06:00Z">
                <w:rPr>
                  <w:rFonts w:ascii="Cambria Math" w:eastAsiaTheme="minorEastAsia" w:hAnsi="Cambria Math" w:cs="Calibri"/>
                </w:rPr>
                <m:t>α</m:t>
              </w:ins>
            </m:r>
          </m:e>
          <m:sub>
            <m:r>
              <w:ins w:id="28" w:author="Emma Sophia Donnelly" w:date="2025-01-24T11:06:00Z">
                <w:rPr>
                  <w:rFonts w:ascii="Cambria Math" w:eastAsiaTheme="minorEastAsia" w:hAnsi="Cambria Math" w:cs="Calibri"/>
                </w:rPr>
                <m:t>0</m:t>
              </w:ins>
            </m:r>
          </m:sub>
        </m:sSub>
        <m:r>
          <w:ins w:id="29" w:author="Emma Sophia Donnelly" w:date="2025-01-24T11:06:00Z">
            <w:rPr>
              <w:rFonts w:ascii="Cambria Math" w:eastAsiaTheme="minorEastAsia" w:hAnsi="Cambria Math" w:cs="Calibri"/>
            </w:rPr>
            <m:t>W+μy+</m:t>
          </w:ins>
        </m:r>
        <m:sSub>
          <m:sSubPr>
            <m:ctrlPr>
              <w:ins w:id="30" w:author="Emma Sophia Donnelly" w:date="2025-01-24T11:06:00Z">
                <w:rPr>
                  <w:rFonts w:ascii="Cambria Math" w:eastAsiaTheme="minorEastAsia" w:hAnsi="Cambria Math" w:cs="Calibri"/>
                  <w:i/>
                </w:rPr>
              </w:ins>
            </m:ctrlPr>
          </m:sSubPr>
          <m:e>
            <m:r>
              <w:ins w:id="31" w:author="Emma Sophia Donnelly" w:date="2025-01-24T11:06:00Z">
                <w:rPr>
                  <w:rFonts w:ascii="Cambria Math" w:eastAsiaTheme="minorEastAsia" w:hAnsi="Cambria Math" w:cs="Calibri"/>
                </w:rPr>
                <m:t>ϵ</m:t>
              </w:ins>
            </m:r>
          </m:e>
          <m:sub>
            <m:r>
              <w:ins w:id="32" w:author="Emma Sophia Donnelly" w:date="2025-01-24T11:06:00Z">
                <w:rPr>
                  <w:rFonts w:ascii="Cambria Math" w:eastAsiaTheme="minorEastAsia" w:hAnsi="Cambria Math" w:cs="Calibri"/>
                </w:rPr>
                <m:t>0</m:t>
              </w:ins>
            </m:r>
          </m:sub>
        </m:sSub>
      </m:oMath>
      <w:ins w:id="33" w:author="Emma Sophia Donnelly" w:date="2025-01-24T11:06:00Z">
        <w:r w:rsidR="00257734" w:rsidRPr="00DB0E37">
          <w:rPr>
            <w:rFonts w:ascii="Calibri" w:eastAsiaTheme="minorEastAsia" w:hAnsi="Calibri" w:cs="Calibri"/>
            <w:rPrChange w:id="34" w:author="Emma Sophia Donnelly" w:date="2025-01-24T11:12:00Z">
              <w:rPr>
                <w:rFonts w:eastAsiaTheme="minorEastAsia"/>
              </w:rPr>
            </w:rPrChange>
          </w:rPr>
          <w:t>,</w:t>
        </w:r>
      </w:ins>
    </w:p>
    <w:p w14:paraId="472C1059" w14:textId="66410462" w:rsidR="00291255" w:rsidRPr="00DB0E37" w:rsidRDefault="00291255" w:rsidP="00257734">
      <w:pPr>
        <w:spacing w:line="480" w:lineRule="auto"/>
        <w:rPr>
          <w:ins w:id="35" w:author="Emma Sophia Donnelly" w:date="2025-01-24T11:06:00Z"/>
          <w:rFonts w:ascii="Calibri" w:eastAsiaTheme="minorEastAsia" w:hAnsi="Calibri" w:cs="Calibri"/>
          <w:rPrChange w:id="36" w:author="Emma Sophia Donnelly" w:date="2025-01-24T11:12:00Z">
            <w:rPr>
              <w:ins w:id="37" w:author="Emma Sophia Donnelly" w:date="2025-01-24T11:06:00Z"/>
              <w:rFonts w:eastAsiaTheme="minorEastAsia"/>
            </w:rPr>
          </w:rPrChange>
        </w:rPr>
      </w:pPr>
      <w:ins w:id="38" w:author="Emma Sophia Donnelly" w:date="2025-01-24T11:04:00Z">
        <w:r w:rsidRPr="00DB0E37">
          <w:rPr>
            <w:rFonts w:ascii="Calibri" w:eastAsiaTheme="minorEastAsia" w:hAnsi="Calibri" w:cs="Calibri"/>
            <w:rPrChange w:id="39" w:author="Emma Sophia Donnelly" w:date="2025-01-24T11:12:00Z">
              <w:rPr>
                <w:rFonts w:eastAsiaTheme="minorEastAsia"/>
              </w:rPr>
            </w:rPrChange>
          </w:rPr>
          <w:t xml:space="preserve">where </w:t>
        </w:r>
        <w:r w:rsidRPr="00DB0E37">
          <w:rPr>
            <w:rFonts w:ascii="Calibri" w:eastAsiaTheme="minorEastAsia" w:hAnsi="Calibri" w:cs="Calibri"/>
            <w:i/>
            <w:iCs/>
            <w:rPrChange w:id="40" w:author="Emma Sophia Donnelly" w:date="2025-01-24T11:12:00Z">
              <w:rPr>
                <w:rFonts w:eastAsiaTheme="minorEastAsia"/>
                <w:i/>
                <w:iCs/>
              </w:rPr>
            </w:rPrChange>
          </w:rPr>
          <w:t>W</w:t>
        </w:r>
        <w:r w:rsidRPr="00DB0E37">
          <w:rPr>
            <w:rFonts w:ascii="Calibri" w:eastAsiaTheme="minorEastAsia" w:hAnsi="Calibri" w:cs="Calibri"/>
            <w:rPrChange w:id="41" w:author="Emma Sophia Donnelly" w:date="2025-01-24T11:12:00Z">
              <w:rPr>
                <w:rFonts w:eastAsiaTheme="minorEastAsia"/>
              </w:rPr>
            </w:rPrChange>
          </w:rPr>
          <w:t xml:space="preserve"> is a vector of personal attributes</w:t>
        </w:r>
      </w:ins>
      <w:ins w:id="42" w:author="Emma Sophia Donnelly" w:date="2025-01-24T11:06:00Z">
        <w:r w:rsidR="00257734" w:rsidRPr="00DB0E37">
          <w:rPr>
            <w:rFonts w:ascii="Calibri" w:eastAsiaTheme="minorEastAsia" w:hAnsi="Calibri" w:cs="Calibri"/>
            <w:rPrChange w:id="43" w:author="Emma Sophia Donnelly" w:date="2025-01-24T11:12:00Z">
              <w:rPr>
                <w:rFonts w:eastAsiaTheme="minorEastAsia"/>
              </w:rPr>
            </w:rPrChange>
          </w:rPr>
          <w:t xml:space="preserve">, </w:t>
        </w:r>
      </w:ins>
      <w:ins w:id="44" w:author="Emma Sophia Donnelly" w:date="2025-01-24T11:04:00Z">
        <w:r w:rsidRPr="00DB0E37">
          <w:rPr>
            <w:rFonts w:ascii="Calibri" w:eastAsiaTheme="minorEastAsia" w:hAnsi="Calibri" w:cs="Calibri"/>
            <w:i/>
            <w:iCs/>
            <w:rPrChange w:id="45" w:author="Emma Sophia Donnelly" w:date="2025-01-24T11:12:00Z">
              <w:rPr>
                <w:rFonts w:eastAsiaTheme="minorEastAsia"/>
                <w:i/>
                <w:iCs/>
              </w:rPr>
            </w:rPrChange>
          </w:rPr>
          <w:t>y</w:t>
        </w:r>
        <w:r w:rsidRPr="00DB0E37">
          <w:rPr>
            <w:rFonts w:ascii="Calibri" w:eastAsiaTheme="minorEastAsia" w:hAnsi="Calibri" w:cs="Calibri"/>
            <w:rPrChange w:id="46" w:author="Emma Sophia Donnelly" w:date="2025-01-24T11:12:00Z">
              <w:rPr>
                <w:rFonts w:eastAsiaTheme="minorEastAsia"/>
              </w:rPr>
            </w:rPrChange>
          </w:rPr>
          <w:t xml:space="preserve"> is income, and </w:t>
        </w:r>
        <w:r w:rsidRPr="00DB0E37">
          <w:rPr>
            <w:rFonts w:ascii="Calibri" w:eastAsiaTheme="minorEastAsia" w:hAnsi="Calibri" w:cs="Calibri"/>
            <w:i/>
            <w:iCs/>
            <w:rPrChange w:id="47" w:author="Emma Sophia Donnelly" w:date="2025-01-24T11:12:00Z">
              <w:rPr>
                <w:rFonts w:eastAsiaTheme="minorEastAsia"/>
                <w:i/>
                <w:iCs/>
              </w:rPr>
            </w:rPrChange>
          </w:rPr>
          <w:t>ϵ</w:t>
        </w:r>
        <w:r w:rsidRPr="00DB0E37">
          <w:rPr>
            <w:rFonts w:ascii="Calibri" w:eastAsiaTheme="minorEastAsia" w:hAnsi="Calibri" w:cs="Calibri"/>
            <w:vertAlign w:val="subscript"/>
            <w:rPrChange w:id="48" w:author="Emma Sophia Donnelly" w:date="2025-01-24T11:12:00Z">
              <w:rPr>
                <w:rFonts w:eastAsiaTheme="minorEastAsia"/>
                <w:vertAlign w:val="subscript"/>
              </w:rPr>
            </w:rPrChange>
          </w:rPr>
          <w:t>0</w:t>
        </w:r>
        <w:r w:rsidRPr="00DB0E37">
          <w:rPr>
            <w:rFonts w:ascii="Calibri" w:eastAsiaTheme="minorEastAsia" w:hAnsi="Calibri" w:cs="Calibri"/>
            <w:rPrChange w:id="49" w:author="Emma Sophia Donnelly" w:date="2025-01-24T11:12:00Z">
              <w:rPr>
                <w:rFonts w:eastAsiaTheme="minorEastAsia"/>
              </w:rPr>
            </w:rPrChange>
          </w:rPr>
          <w:t xml:space="preserve"> is a mean-zero </w:t>
        </w:r>
        <w:proofErr w:type="spellStart"/>
        <w:r w:rsidRPr="00DB0E37">
          <w:rPr>
            <w:rFonts w:ascii="Calibri" w:eastAsiaTheme="minorEastAsia" w:hAnsi="Calibri" w:cs="Calibri"/>
            <w:rPrChange w:id="50" w:author="Emma Sophia Donnelly" w:date="2025-01-24T11:12:00Z">
              <w:rPr>
                <w:rFonts w:eastAsiaTheme="minorEastAsia"/>
              </w:rPr>
            </w:rPrChange>
          </w:rPr>
          <w:t>i.i.d</w:t>
        </w:r>
        <w:proofErr w:type="spellEnd"/>
        <w:r w:rsidRPr="00DB0E37">
          <w:rPr>
            <w:rFonts w:ascii="Calibri" w:eastAsiaTheme="minorEastAsia" w:hAnsi="Calibri" w:cs="Calibri"/>
            <w:rPrChange w:id="51" w:author="Emma Sophia Donnelly" w:date="2025-01-24T11:12:00Z">
              <w:rPr>
                <w:rFonts w:eastAsiaTheme="minorEastAsia"/>
              </w:rPr>
            </w:rPrChange>
          </w:rPr>
          <w:t>. shock with a symmetric density functio</w:t>
        </w:r>
      </w:ins>
      <w:ins w:id="52" w:author="Emma Sophia Donnelly" w:date="2025-01-24T11:06:00Z">
        <w:r w:rsidR="00320D49" w:rsidRPr="00DB0E37">
          <w:rPr>
            <w:rFonts w:ascii="Calibri" w:eastAsiaTheme="minorEastAsia" w:hAnsi="Calibri" w:cs="Calibri"/>
            <w:rPrChange w:id="53" w:author="Emma Sophia Donnelly" w:date="2025-01-24T11:12:00Z">
              <w:rPr>
                <w:rFonts w:eastAsiaTheme="minorEastAsia"/>
              </w:rPr>
            </w:rPrChange>
          </w:rPr>
          <w:t>n</w:t>
        </w:r>
      </w:ins>
      <w:ins w:id="54" w:author="Emma Sophia Donnelly" w:date="2025-01-24T11:04:00Z">
        <w:r w:rsidRPr="00DB0E37">
          <w:rPr>
            <w:rFonts w:ascii="Calibri" w:eastAsiaTheme="minorEastAsia" w:hAnsi="Calibri" w:cs="Calibri"/>
            <w:rPrChange w:id="55" w:author="Emma Sophia Donnelly" w:date="2025-01-24T11:12:00Z">
              <w:rPr>
                <w:rFonts w:eastAsiaTheme="minorEastAsia"/>
              </w:rPr>
            </w:rPrChange>
          </w:rPr>
          <w:t>. A respondent who</w:t>
        </w:r>
      </w:ins>
      <w:ins w:id="56" w:author="Emma Sophia Donnelly" w:date="2025-01-24T11:06:00Z">
        <w:r w:rsidR="00257734" w:rsidRPr="00DB0E37">
          <w:rPr>
            <w:rFonts w:ascii="Calibri" w:eastAsiaTheme="minorEastAsia" w:hAnsi="Calibri" w:cs="Calibri"/>
            <w:rPrChange w:id="57" w:author="Emma Sophia Donnelly" w:date="2025-01-24T11:12:00Z">
              <w:rPr>
                <w:rFonts w:eastAsiaTheme="minorEastAsia"/>
              </w:rPr>
            </w:rPrChange>
          </w:rPr>
          <w:t xml:space="preserve"> attempts</w:t>
        </w:r>
      </w:ins>
      <w:ins w:id="58" w:author="Emma Sophia Donnelly" w:date="2025-01-24T11:04:00Z">
        <w:r w:rsidRPr="00DB0E37">
          <w:rPr>
            <w:rFonts w:ascii="Calibri" w:eastAsiaTheme="minorEastAsia" w:hAnsi="Calibri" w:cs="Calibri"/>
            <w:rPrChange w:id="59" w:author="Emma Sophia Donnelly" w:date="2025-01-24T11:12:00Z">
              <w:rPr>
                <w:rFonts w:eastAsiaTheme="minorEastAsia"/>
              </w:rPr>
            </w:rPrChange>
          </w:rPr>
          <w:t xml:space="preserve"> to purchase a license receives expected utility</w:t>
        </w:r>
      </w:ins>
      <w:ins w:id="60" w:author="Emma Sophia Donnelly" w:date="2025-01-24T11:06:00Z">
        <w:r w:rsidR="00257734" w:rsidRPr="00DB0E37">
          <w:rPr>
            <w:rFonts w:ascii="Calibri" w:eastAsiaTheme="minorEastAsia" w:hAnsi="Calibri" w:cs="Calibri"/>
            <w:rPrChange w:id="61" w:author="Emma Sophia Donnelly" w:date="2025-01-24T11:12:00Z">
              <w:rPr>
                <w:rFonts w:eastAsiaTheme="minorEastAsia"/>
              </w:rPr>
            </w:rPrChange>
          </w:rPr>
          <w:t>,</w:t>
        </w:r>
      </w:ins>
    </w:p>
    <w:p w14:paraId="2122A14A" w14:textId="0BB19D1B" w:rsidR="00361E0D" w:rsidRPr="00DB0E37" w:rsidRDefault="006B61F5" w:rsidP="00361E0D">
      <w:pPr>
        <w:pStyle w:val="ListParagraph"/>
        <w:numPr>
          <w:ilvl w:val="0"/>
          <w:numId w:val="4"/>
        </w:numPr>
        <w:rPr>
          <w:ins w:id="62" w:author="Emma Sophia Donnelly" w:date="2025-01-24T11:08:00Z"/>
          <w:rFonts w:ascii="Calibri" w:eastAsiaTheme="minorEastAsia" w:hAnsi="Calibri" w:cs="Calibri"/>
          <w:rPrChange w:id="63" w:author="Emma Sophia Donnelly" w:date="2025-01-24T11:12:00Z">
            <w:rPr>
              <w:ins w:id="64" w:author="Emma Sophia Donnelly" w:date="2025-01-24T11:08:00Z"/>
              <w:rFonts w:eastAsiaTheme="minorEastAsia"/>
            </w:rPr>
          </w:rPrChange>
        </w:rPr>
      </w:pPr>
      <m:oMath>
        <m:sSub>
          <m:sSubPr>
            <m:ctrlPr>
              <w:ins w:id="65" w:author="Emma Sophia Donnelly" w:date="2025-01-24T11:07:00Z">
                <w:rPr>
                  <w:rFonts w:ascii="Cambria Math" w:eastAsiaTheme="minorEastAsia" w:hAnsi="Cambria Math" w:cs="Calibri"/>
                  <w:i/>
                </w:rPr>
              </w:ins>
            </m:ctrlPr>
          </m:sSubPr>
          <m:e>
            <m:r>
              <w:ins w:id="66" w:author="Emma Sophia Donnelly" w:date="2025-01-24T11:07:00Z">
                <w:rPr>
                  <w:rFonts w:ascii="Cambria Math" w:eastAsiaTheme="minorEastAsia" w:hAnsi="Cambria Math" w:cs="Calibri"/>
                </w:rPr>
                <m:t>V</m:t>
              </w:ins>
            </m:r>
          </m:e>
          <m:sub>
            <m:r>
              <w:ins w:id="67" w:author="Emma Sophia Donnelly" w:date="2025-01-24T11:07:00Z">
                <w:rPr>
                  <w:rFonts w:ascii="Cambria Math" w:eastAsiaTheme="minorEastAsia" w:hAnsi="Cambria Math" w:cs="Calibri"/>
                </w:rPr>
                <m:t>1</m:t>
              </w:ins>
            </m:r>
          </m:sub>
        </m:sSub>
        <m:r>
          <w:ins w:id="68" w:author="Emma Sophia Donnelly" w:date="2025-01-24T11:07:00Z">
            <w:rPr>
              <w:rFonts w:ascii="Cambria Math" w:eastAsiaTheme="minorEastAsia" w:hAnsi="Cambria Math" w:cs="Calibri"/>
            </w:rPr>
            <m:t>=</m:t>
          </w:ins>
        </m:r>
        <m:sSub>
          <m:sSubPr>
            <m:ctrlPr>
              <w:ins w:id="69" w:author="Emma Sophia Donnelly" w:date="2025-01-24T11:07:00Z">
                <w:rPr>
                  <w:rFonts w:ascii="Cambria Math" w:eastAsiaTheme="minorEastAsia" w:hAnsi="Cambria Math" w:cs="Calibri"/>
                  <w:i/>
                </w:rPr>
              </w:ins>
            </m:ctrlPr>
          </m:sSubPr>
          <m:e>
            <m:r>
              <w:ins w:id="70" w:author="Emma Sophia Donnelly" w:date="2025-01-24T11:07:00Z">
                <w:rPr>
                  <w:rFonts w:ascii="Cambria Math" w:eastAsiaTheme="minorEastAsia" w:hAnsi="Cambria Math" w:cs="Calibri"/>
                </w:rPr>
                <m:t>α</m:t>
              </w:ins>
            </m:r>
          </m:e>
          <m:sub>
            <m:r>
              <w:ins w:id="71" w:author="Emma Sophia Donnelly" w:date="2025-01-24T11:07:00Z">
                <w:rPr>
                  <w:rFonts w:ascii="Cambria Math" w:eastAsiaTheme="minorEastAsia" w:hAnsi="Cambria Math" w:cs="Calibri"/>
                </w:rPr>
                <m:t>1</m:t>
              </w:ins>
            </m:r>
          </m:sub>
        </m:sSub>
        <m:r>
          <w:ins w:id="72" w:author="Emma Sophia Donnelly" w:date="2025-01-24T11:07:00Z">
            <w:rPr>
              <w:rFonts w:ascii="Cambria Math" w:eastAsiaTheme="minorEastAsia" w:hAnsi="Cambria Math" w:cs="Calibri"/>
            </w:rPr>
            <m:t>W+p</m:t>
          </w:ins>
        </m:r>
        <m:d>
          <m:dPr>
            <m:begChr m:val="["/>
            <m:endChr m:val="]"/>
            <m:ctrlPr>
              <w:ins w:id="73" w:author="Emma Sophia Donnelly" w:date="2025-01-24T11:07:00Z">
                <w:rPr>
                  <w:rFonts w:ascii="Cambria Math" w:eastAsiaTheme="minorEastAsia" w:hAnsi="Cambria Math" w:cs="Calibri"/>
                  <w:i/>
                </w:rPr>
              </w:ins>
            </m:ctrlPr>
          </m:dPr>
          <m:e>
            <m:d>
              <m:dPr>
                <m:ctrlPr>
                  <w:ins w:id="74" w:author="Emma Sophia Donnelly" w:date="2025-01-24T11:07:00Z">
                    <w:rPr>
                      <w:rFonts w:ascii="Cambria Math" w:eastAsiaTheme="minorEastAsia" w:hAnsi="Cambria Math" w:cs="Calibri"/>
                      <w:i/>
                    </w:rPr>
                  </w:ins>
                </m:ctrlPr>
              </m:dPr>
              <m:e>
                <m:sSub>
                  <m:sSubPr>
                    <m:ctrlPr>
                      <w:ins w:id="75" w:author="Emma Sophia Donnelly" w:date="2025-01-24T11:07:00Z">
                        <w:rPr>
                          <w:rFonts w:ascii="Cambria Math" w:eastAsiaTheme="minorEastAsia" w:hAnsi="Cambria Math" w:cs="Calibri"/>
                          <w:i/>
                        </w:rPr>
                      </w:ins>
                    </m:ctrlPr>
                  </m:sSubPr>
                  <m:e>
                    <m:r>
                      <w:ins w:id="76" w:author="Emma Sophia Donnelly" w:date="2025-01-24T11:07:00Z">
                        <w:rPr>
                          <w:rFonts w:ascii="Cambria Math" w:eastAsiaTheme="minorEastAsia" w:hAnsi="Cambria Math" w:cs="Calibri"/>
                        </w:rPr>
                        <m:t>γ</m:t>
                      </w:ins>
                    </m:r>
                  </m:e>
                  <m:sub>
                    <m:r>
                      <w:ins w:id="77" w:author="Emma Sophia Donnelly" w:date="2025-01-24T11:07:00Z">
                        <w:rPr>
                          <w:rFonts w:ascii="Cambria Math" w:eastAsiaTheme="minorEastAsia" w:hAnsi="Cambria Math" w:cs="Calibri"/>
                        </w:rPr>
                        <m:t>0</m:t>
                      </w:ins>
                    </m:r>
                  </m:sub>
                </m:sSub>
                <m:r>
                  <w:ins w:id="78" w:author="Emma Sophia Donnelly" w:date="2025-01-24T11:07:00Z">
                    <w:rPr>
                      <w:rFonts w:ascii="Cambria Math" w:eastAsiaTheme="minorEastAsia" w:hAnsi="Cambria Math" w:cs="Calibri"/>
                    </w:rPr>
                    <m:t>+</m:t>
                  </w:ins>
                </m:r>
                <m:sSub>
                  <m:sSubPr>
                    <m:ctrlPr>
                      <w:ins w:id="79" w:author="Emma Sophia Donnelly" w:date="2025-01-24T11:07:00Z">
                        <w:rPr>
                          <w:rFonts w:ascii="Cambria Math" w:eastAsiaTheme="minorEastAsia" w:hAnsi="Cambria Math" w:cs="Calibri"/>
                          <w:i/>
                        </w:rPr>
                      </w:ins>
                    </m:ctrlPr>
                  </m:sSubPr>
                  <m:e>
                    <m:r>
                      <w:ins w:id="80" w:author="Emma Sophia Donnelly" w:date="2025-01-24T11:07:00Z">
                        <w:rPr>
                          <w:rFonts w:ascii="Cambria Math" w:eastAsiaTheme="minorEastAsia" w:hAnsi="Cambria Math" w:cs="Calibri"/>
                        </w:rPr>
                        <m:t>γ</m:t>
                      </w:ins>
                    </m:r>
                  </m:e>
                  <m:sub>
                    <m:r>
                      <w:ins w:id="81" w:author="Emma Sophia Donnelly" w:date="2025-01-24T11:07:00Z">
                        <w:rPr>
                          <w:rFonts w:ascii="Cambria Math" w:eastAsiaTheme="minorEastAsia" w:hAnsi="Cambria Math" w:cs="Calibri"/>
                        </w:rPr>
                        <m:t>1</m:t>
                      </w:ins>
                    </m:r>
                  </m:sub>
                </m:sSub>
                <m:r>
                  <w:ins w:id="82" w:author="Emma Sophia Donnelly" w:date="2025-01-24T11:07:00Z">
                    <w:rPr>
                      <w:rFonts w:ascii="Cambria Math" w:eastAsiaTheme="minorEastAsia" w:hAnsi="Cambria Math" w:cs="Calibri"/>
                    </w:rPr>
                    <m:t>Z</m:t>
                  </w:ins>
                </m:r>
              </m:e>
            </m:d>
            <m:r>
              <w:ins w:id="83" w:author="Emma Sophia Donnelly" w:date="2025-01-24T11:07:00Z">
                <w:rPr>
                  <w:rFonts w:ascii="Cambria Math" w:eastAsiaTheme="minorEastAsia" w:hAnsi="Cambria Math" w:cs="Calibri"/>
                </w:rPr>
                <m:t>b-μl</m:t>
              </w:ins>
            </m:r>
          </m:e>
        </m:d>
        <m:r>
          <w:ins w:id="84" w:author="Emma Sophia Donnelly" w:date="2025-01-24T11:07:00Z">
            <w:rPr>
              <w:rFonts w:ascii="Cambria Math" w:eastAsiaTheme="minorEastAsia" w:hAnsi="Cambria Math" w:cs="Calibri"/>
            </w:rPr>
            <m:t>+μy+</m:t>
          </w:ins>
        </m:r>
        <m:sSub>
          <m:sSubPr>
            <m:ctrlPr>
              <w:ins w:id="85" w:author="Emma Sophia Donnelly" w:date="2025-01-24T11:07:00Z">
                <w:rPr>
                  <w:rFonts w:ascii="Cambria Math" w:eastAsiaTheme="minorEastAsia" w:hAnsi="Cambria Math" w:cs="Calibri"/>
                  <w:i/>
                </w:rPr>
              </w:ins>
            </m:ctrlPr>
          </m:sSubPr>
          <m:e>
            <m:r>
              <w:ins w:id="86" w:author="Emma Sophia Donnelly" w:date="2025-01-24T11:07:00Z">
                <w:rPr>
                  <w:rFonts w:ascii="Cambria Math" w:eastAsiaTheme="minorEastAsia" w:hAnsi="Cambria Math" w:cs="Calibri"/>
                </w:rPr>
                <m:t>ϵ</m:t>
              </w:ins>
            </m:r>
          </m:e>
          <m:sub>
            <m:r>
              <w:ins w:id="87" w:author="Emma Sophia Donnelly" w:date="2025-01-24T11:07:00Z">
                <w:rPr>
                  <w:rFonts w:ascii="Cambria Math" w:eastAsiaTheme="minorEastAsia" w:hAnsi="Cambria Math" w:cs="Calibri"/>
                </w:rPr>
                <m:t>1</m:t>
              </w:ins>
            </m:r>
          </m:sub>
        </m:sSub>
      </m:oMath>
      <w:ins w:id="88" w:author="Emma Sophia Donnelly" w:date="2025-01-24T11:08:00Z">
        <w:r w:rsidR="00EE1E17" w:rsidRPr="00DB0E37">
          <w:rPr>
            <w:rFonts w:ascii="Calibri" w:eastAsiaTheme="minorEastAsia" w:hAnsi="Calibri" w:cs="Calibri"/>
            <w:rPrChange w:id="89" w:author="Emma Sophia Donnelly" w:date="2025-01-24T11:12:00Z">
              <w:rPr>
                <w:rFonts w:eastAsiaTheme="minorEastAsia"/>
              </w:rPr>
            </w:rPrChange>
          </w:rPr>
          <w:t>,</w:t>
        </w:r>
      </w:ins>
    </w:p>
    <w:p w14:paraId="642B6AF0" w14:textId="57DF8FE6" w:rsidR="00626DB0" w:rsidRPr="00DB0E37" w:rsidRDefault="00EE1E17" w:rsidP="00626DB0">
      <w:pPr>
        <w:spacing w:after="0" w:line="480" w:lineRule="auto"/>
        <w:jc w:val="both"/>
        <w:rPr>
          <w:ins w:id="90" w:author="Emma Sophia Donnelly" w:date="2025-01-24T11:10:00Z"/>
          <w:rFonts w:ascii="Calibri" w:hAnsi="Calibri" w:cs="Calibri"/>
          <w:color w:val="000000"/>
          <w:bdr w:val="none" w:sz="0" w:space="0" w:color="auto" w:frame="1"/>
        </w:rPr>
      </w:pPr>
      <w:ins w:id="91" w:author="Emma Sophia Donnelly" w:date="2025-01-24T11:08:00Z">
        <w:r w:rsidRPr="00DB0E37">
          <w:rPr>
            <w:rFonts w:ascii="Calibri" w:eastAsiaTheme="minorEastAsia" w:hAnsi="Calibri" w:cs="Calibri"/>
            <w:rPrChange w:id="92" w:author="Emma Sophia Donnelly" w:date="2025-01-24T11:12:00Z">
              <w:rPr/>
            </w:rPrChange>
          </w:rPr>
          <w:lastRenderedPageBreak/>
          <w:t xml:space="preserve">where </w:t>
        </w:r>
        <w:r w:rsidRPr="00DB0E37">
          <w:rPr>
            <w:rFonts w:ascii="Calibri" w:eastAsiaTheme="minorEastAsia" w:hAnsi="Calibri" w:cs="Calibri"/>
            <w:i/>
            <w:iCs/>
            <w:rPrChange w:id="93" w:author="Emma Sophia Donnelly" w:date="2025-01-24T11:12:00Z">
              <w:rPr>
                <w:i/>
                <w:iCs/>
              </w:rPr>
            </w:rPrChange>
          </w:rPr>
          <w:t>Z</w:t>
        </w:r>
        <w:r w:rsidRPr="00DB0E37">
          <w:rPr>
            <w:rFonts w:ascii="Calibri" w:eastAsiaTheme="minorEastAsia" w:hAnsi="Calibri" w:cs="Calibri"/>
            <w:rPrChange w:id="94" w:author="Emma Sophia Donnelly" w:date="2025-01-24T11:12:00Z">
              <w:rPr/>
            </w:rPrChange>
          </w:rPr>
          <w:t xml:space="preserve"> is a vector of personal characteristics that only affect expected harvest</w:t>
        </w:r>
      </w:ins>
      <w:ins w:id="95" w:author="Emma Sophia Donnelly" w:date="2025-01-24T11:10:00Z">
        <w:r w:rsidR="00626DB0" w:rsidRPr="00DB0E37">
          <w:rPr>
            <w:rFonts w:ascii="Calibri" w:hAnsi="Calibri" w:cs="Calibri"/>
            <w:color w:val="000000"/>
            <w:bdr w:val="none" w:sz="0" w:space="0" w:color="auto" w:frame="1"/>
          </w:rPr>
          <w:t xml:space="preserve">. </w:t>
        </w:r>
        <w:r w:rsidR="00626DB0" w:rsidRPr="00595E9C">
          <w:rPr>
            <w:rFonts w:ascii="Calibri" w:hAnsi="Calibri" w:cs="Calibri"/>
            <w:color w:val="000000"/>
            <w:bdr w:val="none" w:sz="0" w:space="0" w:color="auto" w:frame="1"/>
          </w:rPr>
          <w:t xml:space="preserve">A hunter will </w:t>
        </w:r>
        <w:r w:rsidR="00626DB0" w:rsidRPr="008F22BD">
          <w:rPr>
            <w:rFonts w:ascii="Calibri" w:hAnsi="Calibri" w:cs="Calibri"/>
            <w:color w:val="000000"/>
            <w:bdr w:val="none" w:sz="0" w:space="0" w:color="auto" w:frame="1"/>
          </w:rPr>
          <w:t xml:space="preserve">attempt </w:t>
        </w:r>
      </w:ins>
      <w:ins w:id="96" w:author="Emma Sophia Donnelly" w:date="2025-01-24T11:11:00Z">
        <w:r w:rsidR="00626DB0" w:rsidRPr="008F22BD">
          <w:rPr>
            <w:rFonts w:ascii="Calibri" w:hAnsi="Calibri" w:cs="Calibri"/>
            <w:color w:val="000000"/>
            <w:bdr w:val="none" w:sz="0" w:space="0" w:color="auto" w:frame="1"/>
          </w:rPr>
          <w:t xml:space="preserve">to </w:t>
        </w:r>
      </w:ins>
      <w:ins w:id="97" w:author="Emma Sophia Donnelly" w:date="2025-01-24T11:10:00Z">
        <w:r w:rsidR="00626DB0" w:rsidRPr="00DB0E37">
          <w:rPr>
            <w:rFonts w:ascii="Calibri" w:hAnsi="Calibri" w:cs="Calibri"/>
            <w:color w:val="000000"/>
            <w:bdr w:val="none" w:sz="0" w:space="0" w:color="auto" w:frame="1"/>
          </w:rPr>
          <w:t xml:space="preserve">purchase a permit if the utility from having it exceeds that of not having it. The probability this occurs is </w:t>
        </w:r>
      </w:ins>
    </w:p>
    <w:p w14:paraId="27BA4315" w14:textId="260F4AFF" w:rsidR="00257734" w:rsidRPr="00DB0E37" w:rsidRDefault="00F52D7F">
      <w:pPr>
        <w:pStyle w:val="ListParagraph"/>
        <w:numPr>
          <w:ilvl w:val="0"/>
          <w:numId w:val="4"/>
        </w:numPr>
        <w:spacing w:line="480" w:lineRule="auto"/>
        <w:rPr>
          <w:ins w:id="98" w:author="Emma Sophia Donnelly" w:date="2025-01-24T11:04:00Z"/>
          <w:rFonts w:ascii="Calibri" w:eastAsiaTheme="minorEastAsia" w:hAnsi="Calibri" w:cs="Calibri"/>
          <w:rPrChange w:id="99" w:author="Emma Sophia Donnelly" w:date="2025-01-24T11:12:00Z">
            <w:rPr>
              <w:ins w:id="100" w:author="Emma Sophia Donnelly" w:date="2025-01-24T11:04:00Z"/>
            </w:rPr>
          </w:rPrChange>
        </w:rPr>
        <w:pPrChange w:id="101" w:author="Emma Sophia Donnelly" w:date="2025-01-24T11:09:00Z">
          <w:pPr/>
        </w:pPrChange>
      </w:pPr>
      <m:oMath>
        <m:r>
          <w:ins w:id="102" w:author="Emma Sophia Donnelly" w:date="2025-01-24T11:08:00Z">
            <w:rPr>
              <w:rFonts w:ascii="Cambria Math" w:eastAsiaTheme="minorEastAsia" w:hAnsi="Cambria Math" w:cs="Calibri"/>
              <w:rPrChange w:id="103" w:author="Emma Sophia Donnelly" w:date="2025-01-24T11:12:00Z">
                <w:rPr>
                  <w:rFonts w:ascii="Cambria Math" w:hAnsi="Cambria Math"/>
                </w:rPr>
              </w:rPrChange>
            </w:rPr>
            <m:t>π</m:t>
          </w:ins>
        </m:r>
        <m:r>
          <w:ins w:id="104" w:author="Emma Sophia Donnelly" w:date="2025-01-24T11:08:00Z">
            <w:rPr>
              <w:rFonts w:ascii="Cambria Math" w:eastAsiaTheme="minorEastAsia" w:hAnsi="Cambria Math" w:cs="Calibri"/>
              <w:rPrChange w:id="105" w:author="Emma Sophia Donnelly" w:date="2025-01-24T11:12:00Z">
                <w:rPr/>
              </w:rPrChange>
            </w:rPr>
            <m:t>=</m:t>
          </w:ins>
        </m:r>
        <m:func>
          <m:funcPr>
            <m:ctrlPr>
              <w:ins w:id="106" w:author="Emma Sophia Donnelly" w:date="2025-01-24T11:08:00Z">
                <w:rPr>
                  <w:rFonts w:ascii="Cambria Math" w:eastAsiaTheme="minorEastAsia" w:hAnsi="Cambria Math" w:cs="Calibri"/>
                  <w:i/>
                </w:rPr>
              </w:ins>
            </m:ctrlPr>
          </m:funcPr>
          <m:fName>
            <m:r>
              <w:ins w:id="107" w:author="Emma Sophia Donnelly" w:date="2025-01-24T11:08:00Z">
                <m:rPr>
                  <m:sty m:val="p"/>
                </m:rPr>
                <w:rPr>
                  <w:rFonts w:ascii="Cambria Math" w:eastAsiaTheme="minorEastAsia" w:hAnsi="Cambria Math" w:cs="Calibri"/>
                  <w:rPrChange w:id="108" w:author="Emma Sophia Donnelly" w:date="2025-01-24T11:12:00Z">
                    <w:rPr/>
                  </w:rPrChange>
                </w:rPr>
                <m:t>Pr</m:t>
              </w:ins>
            </m:r>
          </m:fName>
          <m:e>
            <m:d>
              <m:dPr>
                <m:ctrlPr>
                  <w:ins w:id="109" w:author="Emma Sophia Donnelly" w:date="2025-01-24T11:08:00Z">
                    <w:rPr>
                      <w:rFonts w:ascii="Cambria Math" w:eastAsiaTheme="minorEastAsia" w:hAnsi="Cambria Math" w:cs="Calibri"/>
                      <w:i/>
                    </w:rPr>
                  </w:ins>
                </m:ctrlPr>
              </m:dPr>
              <m:e>
                <m:r>
                  <w:ins w:id="110" w:author="Emma Sophia Donnelly" w:date="2025-01-24T11:08:00Z">
                    <w:rPr>
                      <w:rFonts w:ascii="Cambria Math" w:eastAsiaTheme="minorEastAsia" w:hAnsi="Cambria Math" w:cs="Calibri"/>
                      <w:rPrChange w:id="111" w:author="Emma Sophia Donnelly" w:date="2025-01-24T11:12:00Z">
                        <w:rPr/>
                      </w:rPrChange>
                    </w:rPr>
                    <m:t>αW+p</m:t>
                  </w:ins>
                </m:r>
                <m:d>
                  <m:dPr>
                    <m:begChr m:val="["/>
                    <m:endChr m:val="]"/>
                    <m:ctrlPr>
                      <w:ins w:id="112" w:author="Emma Sophia Donnelly" w:date="2025-01-24T11:08:00Z">
                        <w:rPr>
                          <w:rFonts w:ascii="Cambria Math" w:eastAsiaTheme="minorEastAsia" w:hAnsi="Cambria Math" w:cs="Calibri"/>
                          <w:i/>
                        </w:rPr>
                      </w:ins>
                    </m:ctrlPr>
                  </m:dPr>
                  <m:e>
                    <m:d>
                      <m:dPr>
                        <m:ctrlPr>
                          <w:ins w:id="113" w:author="Emma Sophia Donnelly" w:date="2025-01-24T11:08:00Z">
                            <w:rPr>
                              <w:rFonts w:ascii="Cambria Math" w:eastAsiaTheme="minorEastAsia" w:hAnsi="Cambria Math" w:cs="Calibri"/>
                              <w:i/>
                            </w:rPr>
                          </w:ins>
                        </m:ctrlPr>
                      </m:dPr>
                      <m:e>
                        <m:sSub>
                          <m:sSubPr>
                            <m:ctrlPr>
                              <w:ins w:id="114" w:author="Emma Sophia Donnelly" w:date="2025-01-24T11:08:00Z">
                                <w:rPr>
                                  <w:rFonts w:ascii="Cambria Math" w:eastAsiaTheme="minorEastAsia" w:hAnsi="Cambria Math" w:cs="Calibri"/>
                                  <w:i/>
                                </w:rPr>
                              </w:ins>
                            </m:ctrlPr>
                          </m:sSubPr>
                          <m:e>
                            <m:r>
                              <w:ins w:id="115" w:author="Emma Sophia Donnelly" w:date="2025-01-24T11:08:00Z">
                                <w:rPr>
                                  <w:rFonts w:ascii="Cambria Math" w:eastAsiaTheme="minorEastAsia" w:hAnsi="Cambria Math" w:cs="Calibri"/>
                                  <w:rPrChange w:id="116" w:author="Emma Sophia Donnelly" w:date="2025-01-24T11:12:00Z">
                                    <w:rPr/>
                                  </w:rPrChange>
                                </w:rPr>
                                <m:t>γ</m:t>
                              </w:ins>
                            </m:r>
                          </m:e>
                          <m:sub>
                            <m:r>
                              <w:ins w:id="117" w:author="Emma Sophia Donnelly" w:date="2025-01-24T11:08:00Z">
                                <w:rPr>
                                  <w:rFonts w:ascii="Cambria Math" w:eastAsiaTheme="minorEastAsia" w:hAnsi="Cambria Math" w:cs="Calibri"/>
                                  <w:rPrChange w:id="118" w:author="Emma Sophia Donnelly" w:date="2025-01-24T11:12:00Z">
                                    <w:rPr/>
                                  </w:rPrChange>
                                </w:rPr>
                                <m:t>0</m:t>
                              </w:ins>
                            </m:r>
                          </m:sub>
                        </m:sSub>
                        <m:r>
                          <w:ins w:id="119" w:author="Emma Sophia Donnelly" w:date="2025-01-24T11:08:00Z">
                            <w:rPr>
                              <w:rFonts w:ascii="Cambria Math" w:eastAsiaTheme="minorEastAsia" w:hAnsi="Cambria Math" w:cs="Calibri"/>
                              <w:rPrChange w:id="120" w:author="Emma Sophia Donnelly" w:date="2025-01-24T11:12:00Z">
                                <w:rPr/>
                              </w:rPrChange>
                            </w:rPr>
                            <m:t>+</m:t>
                          </w:ins>
                        </m:r>
                        <m:sSub>
                          <m:sSubPr>
                            <m:ctrlPr>
                              <w:ins w:id="121" w:author="Emma Sophia Donnelly" w:date="2025-01-24T11:08:00Z">
                                <w:rPr>
                                  <w:rFonts w:ascii="Cambria Math" w:eastAsiaTheme="minorEastAsia" w:hAnsi="Cambria Math" w:cs="Calibri"/>
                                  <w:i/>
                                </w:rPr>
                              </w:ins>
                            </m:ctrlPr>
                          </m:sSubPr>
                          <m:e>
                            <m:r>
                              <w:ins w:id="122" w:author="Emma Sophia Donnelly" w:date="2025-01-24T11:08:00Z">
                                <w:rPr>
                                  <w:rFonts w:ascii="Cambria Math" w:eastAsiaTheme="minorEastAsia" w:hAnsi="Cambria Math" w:cs="Calibri"/>
                                  <w:rPrChange w:id="123" w:author="Emma Sophia Donnelly" w:date="2025-01-24T11:12:00Z">
                                    <w:rPr/>
                                  </w:rPrChange>
                                </w:rPr>
                                <m:t>γ</m:t>
                              </w:ins>
                            </m:r>
                          </m:e>
                          <m:sub>
                            <m:r>
                              <w:ins w:id="124" w:author="Emma Sophia Donnelly" w:date="2025-01-24T11:08:00Z">
                                <w:rPr>
                                  <w:rFonts w:ascii="Cambria Math" w:eastAsiaTheme="minorEastAsia" w:hAnsi="Cambria Math" w:cs="Calibri"/>
                                  <w:rPrChange w:id="125" w:author="Emma Sophia Donnelly" w:date="2025-01-24T11:12:00Z">
                                    <w:rPr/>
                                  </w:rPrChange>
                                </w:rPr>
                                <m:t>1</m:t>
                              </w:ins>
                            </m:r>
                          </m:sub>
                        </m:sSub>
                        <m:r>
                          <w:ins w:id="126" w:author="Emma Sophia Donnelly" w:date="2025-01-24T11:08:00Z">
                            <w:rPr>
                              <w:rFonts w:ascii="Cambria Math" w:eastAsiaTheme="minorEastAsia" w:hAnsi="Cambria Math" w:cs="Calibri"/>
                              <w:rPrChange w:id="127" w:author="Emma Sophia Donnelly" w:date="2025-01-24T11:12:00Z">
                                <w:rPr/>
                              </w:rPrChange>
                            </w:rPr>
                            <m:t>Z</m:t>
                          </w:ins>
                        </m:r>
                      </m:e>
                    </m:d>
                    <m:r>
                      <w:ins w:id="128" w:author="Emma Sophia Donnelly" w:date="2025-01-24T11:08:00Z">
                        <w:rPr>
                          <w:rFonts w:ascii="Cambria Math" w:eastAsiaTheme="minorEastAsia" w:hAnsi="Cambria Math" w:cs="Calibri"/>
                          <w:rPrChange w:id="129" w:author="Emma Sophia Donnelly" w:date="2025-01-24T11:12:00Z">
                            <w:rPr/>
                          </w:rPrChange>
                        </w:rPr>
                        <m:t>b-μl</m:t>
                      </w:ins>
                    </m:r>
                  </m:e>
                </m:d>
                <m:r>
                  <w:ins w:id="130" w:author="Emma Sophia Donnelly" w:date="2025-01-24T11:08:00Z">
                    <w:rPr>
                      <w:rFonts w:ascii="Cambria Math" w:eastAsiaTheme="minorEastAsia" w:hAnsi="Cambria Math" w:cs="Calibri"/>
                      <w:rPrChange w:id="131" w:author="Emma Sophia Donnelly" w:date="2025-01-24T11:12:00Z">
                        <w:rPr/>
                      </w:rPrChange>
                    </w:rPr>
                    <m:t>&gt;ϵ</m:t>
                  </w:ins>
                </m:r>
              </m:e>
            </m:d>
          </m:e>
        </m:func>
        <m:r>
          <w:ins w:id="132" w:author="Emma Sophia Donnelly" w:date="2025-01-24T11:08:00Z">
            <w:rPr>
              <w:rFonts w:ascii="Cambria Math" w:eastAsiaTheme="minorEastAsia" w:hAnsi="Cambria Math" w:cs="Calibri"/>
              <w:rPrChange w:id="133" w:author="Emma Sophia Donnelly" w:date="2025-01-24T11:12:00Z">
                <w:rPr/>
              </w:rPrChange>
            </w:rPr>
            <m:t>,</m:t>
          </w:ins>
        </m:r>
      </m:oMath>
    </w:p>
    <w:p w14:paraId="6CFBA9A8" w14:textId="4090C427" w:rsidR="00325114" w:rsidRPr="00DB0E37" w:rsidRDefault="00325114" w:rsidP="00325114">
      <w:pPr>
        <w:rPr>
          <w:ins w:id="134" w:author="Emma Sophia Donnelly" w:date="2025-01-24T11:09:00Z"/>
          <w:rFonts w:ascii="Calibri" w:eastAsiaTheme="minorEastAsia" w:hAnsi="Calibri" w:cs="Calibri"/>
          <w:rPrChange w:id="135" w:author="Emma Sophia Donnelly" w:date="2025-01-24T11:12:00Z">
            <w:rPr>
              <w:ins w:id="136" w:author="Emma Sophia Donnelly" w:date="2025-01-24T11:09:00Z"/>
              <w:rFonts w:eastAsiaTheme="minorEastAsia"/>
            </w:rPr>
          </w:rPrChange>
        </w:rPr>
      </w:pPr>
      <w:ins w:id="137" w:author="Emma Sophia Donnelly" w:date="2025-01-24T11:09:00Z">
        <w:r w:rsidRPr="00DB0E37">
          <w:rPr>
            <w:rFonts w:ascii="Calibri" w:eastAsiaTheme="minorEastAsia" w:hAnsi="Calibri" w:cs="Calibri"/>
            <w:rPrChange w:id="138" w:author="Emma Sophia Donnelly" w:date="2025-01-24T11:12:00Z">
              <w:rPr>
                <w:rFonts w:eastAsiaTheme="minorEastAsia"/>
              </w:rPr>
            </w:rPrChange>
          </w:rPr>
          <w:t xml:space="preserve">where </w:t>
        </w:r>
      </w:ins>
      <m:oMath>
        <m:r>
          <w:ins w:id="139" w:author="Emma Sophia Donnelly" w:date="2025-01-24T11:09:00Z">
            <w:rPr>
              <w:rFonts w:ascii="Cambria Math" w:eastAsiaTheme="minorEastAsia" w:hAnsi="Cambria Math" w:cs="Calibri"/>
            </w:rPr>
            <m:t>α=</m:t>
          </w:ins>
        </m:r>
        <m:sSub>
          <m:sSubPr>
            <m:ctrlPr>
              <w:ins w:id="140" w:author="Emma Sophia Donnelly" w:date="2025-01-24T11:09:00Z">
                <w:rPr>
                  <w:rFonts w:ascii="Cambria Math" w:eastAsiaTheme="minorEastAsia" w:hAnsi="Cambria Math" w:cs="Calibri"/>
                  <w:i/>
                </w:rPr>
              </w:ins>
            </m:ctrlPr>
          </m:sSubPr>
          <m:e>
            <m:r>
              <w:ins w:id="141" w:author="Emma Sophia Donnelly" w:date="2025-01-24T11:09:00Z">
                <w:rPr>
                  <w:rFonts w:ascii="Cambria Math" w:eastAsiaTheme="minorEastAsia" w:hAnsi="Cambria Math" w:cs="Calibri"/>
                </w:rPr>
                <m:t>α</m:t>
              </w:ins>
            </m:r>
          </m:e>
          <m:sub>
            <m:r>
              <w:ins w:id="142" w:author="Emma Sophia Donnelly" w:date="2025-01-24T11:09:00Z">
                <w:rPr>
                  <w:rFonts w:ascii="Cambria Math" w:eastAsiaTheme="minorEastAsia" w:hAnsi="Cambria Math" w:cs="Calibri"/>
                </w:rPr>
                <m:t>1</m:t>
              </w:ins>
            </m:r>
          </m:sub>
        </m:sSub>
        <m:r>
          <w:ins w:id="143" w:author="Emma Sophia Donnelly" w:date="2025-01-24T11:09:00Z">
            <w:rPr>
              <w:rFonts w:ascii="Cambria Math" w:eastAsiaTheme="minorEastAsia" w:hAnsi="Cambria Math" w:cs="Calibri"/>
            </w:rPr>
            <m:t>-</m:t>
          </w:ins>
        </m:r>
        <m:sSub>
          <m:sSubPr>
            <m:ctrlPr>
              <w:ins w:id="144" w:author="Emma Sophia Donnelly" w:date="2025-01-24T11:09:00Z">
                <w:rPr>
                  <w:rFonts w:ascii="Cambria Math" w:eastAsiaTheme="minorEastAsia" w:hAnsi="Cambria Math" w:cs="Calibri"/>
                  <w:i/>
                </w:rPr>
              </w:ins>
            </m:ctrlPr>
          </m:sSubPr>
          <m:e>
            <m:r>
              <w:ins w:id="145" w:author="Emma Sophia Donnelly" w:date="2025-01-24T11:09:00Z">
                <w:rPr>
                  <w:rFonts w:ascii="Cambria Math" w:eastAsiaTheme="minorEastAsia" w:hAnsi="Cambria Math" w:cs="Calibri"/>
                </w:rPr>
                <m:t>α</m:t>
              </w:ins>
            </m:r>
          </m:e>
          <m:sub>
            <m:r>
              <w:ins w:id="146" w:author="Emma Sophia Donnelly" w:date="2025-01-24T11:09:00Z">
                <w:rPr>
                  <w:rFonts w:ascii="Cambria Math" w:eastAsiaTheme="minorEastAsia" w:hAnsi="Cambria Math" w:cs="Calibri"/>
                </w:rPr>
                <m:t>0</m:t>
              </w:ins>
            </m:r>
          </m:sub>
        </m:sSub>
      </m:oMath>
      <w:ins w:id="147" w:author="Emma Sophia Donnelly" w:date="2025-01-24T11:09:00Z">
        <w:r w:rsidRPr="00DB0E37">
          <w:rPr>
            <w:rFonts w:ascii="Calibri" w:eastAsiaTheme="minorEastAsia" w:hAnsi="Calibri" w:cs="Calibri"/>
            <w:rPrChange w:id="148" w:author="Emma Sophia Donnelly" w:date="2025-01-24T11:12:00Z">
              <w:rPr>
                <w:rFonts w:eastAsiaTheme="minorEastAsia"/>
              </w:rPr>
            </w:rPrChange>
          </w:rPr>
          <w:t xml:space="preserve"> and </w:t>
        </w:r>
      </w:ins>
      <m:oMath>
        <m:r>
          <w:ins w:id="149" w:author="Emma Sophia Donnelly" w:date="2025-01-24T11:09:00Z">
            <w:rPr>
              <w:rFonts w:ascii="Cambria Math" w:eastAsiaTheme="minorEastAsia" w:hAnsi="Cambria Math" w:cs="Calibri"/>
            </w:rPr>
            <m:t>ϵ=</m:t>
          </w:ins>
        </m:r>
        <m:sSub>
          <m:sSubPr>
            <m:ctrlPr>
              <w:ins w:id="150" w:author="Emma Sophia Donnelly" w:date="2025-01-24T11:09:00Z">
                <w:rPr>
                  <w:rFonts w:ascii="Cambria Math" w:eastAsiaTheme="minorEastAsia" w:hAnsi="Cambria Math" w:cs="Calibri"/>
                  <w:i/>
                </w:rPr>
              </w:ins>
            </m:ctrlPr>
          </m:sSubPr>
          <m:e>
            <m:r>
              <w:ins w:id="151" w:author="Emma Sophia Donnelly" w:date="2025-01-24T11:09:00Z">
                <w:rPr>
                  <w:rFonts w:ascii="Cambria Math" w:eastAsiaTheme="minorEastAsia" w:hAnsi="Cambria Math" w:cs="Calibri"/>
                </w:rPr>
                <m:t>ϵ</m:t>
              </w:ins>
            </m:r>
          </m:e>
          <m:sub>
            <m:r>
              <w:ins w:id="152" w:author="Emma Sophia Donnelly" w:date="2025-01-24T11:09:00Z">
                <w:rPr>
                  <w:rFonts w:ascii="Cambria Math" w:eastAsiaTheme="minorEastAsia" w:hAnsi="Cambria Math" w:cs="Calibri"/>
                </w:rPr>
                <m:t>1</m:t>
              </w:ins>
            </m:r>
          </m:sub>
        </m:sSub>
        <m:r>
          <w:ins w:id="153" w:author="Emma Sophia Donnelly" w:date="2025-01-24T11:09:00Z">
            <w:rPr>
              <w:rFonts w:ascii="Cambria Math" w:eastAsiaTheme="minorEastAsia" w:hAnsi="Cambria Math" w:cs="Calibri"/>
            </w:rPr>
            <m:t>-</m:t>
          </w:ins>
        </m:r>
        <m:sSub>
          <m:sSubPr>
            <m:ctrlPr>
              <w:ins w:id="154" w:author="Emma Sophia Donnelly" w:date="2025-01-24T11:09:00Z">
                <w:rPr>
                  <w:rFonts w:ascii="Cambria Math" w:eastAsiaTheme="minorEastAsia" w:hAnsi="Cambria Math" w:cs="Calibri"/>
                  <w:i/>
                </w:rPr>
              </w:ins>
            </m:ctrlPr>
          </m:sSubPr>
          <m:e>
            <m:r>
              <w:ins w:id="155" w:author="Emma Sophia Donnelly" w:date="2025-01-24T11:09:00Z">
                <w:rPr>
                  <w:rFonts w:ascii="Cambria Math" w:eastAsiaTheme="minorEastAsia" w:hAnsi="Cambria Math" w:cs="Calibri"/>
                </w:rPr>
                <m:t>ϵ</m:t>
              </w:ins>
            </m:r>
          </m:e>
          <m:sub>
            <m:r>
              <w:ins w:id="156" w:author="Emma Sophia Donnelly" w:date="2025-01-24T11:09:00Z">
                <w:rPr>
                  <w:rFonts w:ascii="Cambria Math" w:eastAsiaTheme="minorEastAsia" w:hAnsi="Cambria Math" w:cs="Calibri"/>
                </w:rPr>
                <m:t>0</m:t>
              </w:ins>
            </m:r>
          </m:sub>
        </m:sSub>
      </m:oMath>
      <w:ins w:id="157" w:author="Emma Sophia Donnelly" w:date="2025-01-24T11:09:00Z">
        <w:r w:rsidRPr="00DB0E37">
          <w:rPr>
            <w:rFonts w:ascii="Calibri" w:eastAsiaTheme="minorEastAsia" w:hAnsi="Calibri" w:cs="Calibri"/>
            <w:rPrChange w:id="158" w:author="Emma Sophia Donnelly" w:date="2025-01-24T11:12:00Z">
              <w:rPr>
                <w:rFonts w:eastAsiaTheme="minorEastAsia"/>
              </w:rPr>
            </w:rPrChange>
          </w:rPr>
          <w:t xml:space="preserve">. </w:t>
        </w:r>
      </w:ins>
    </w:p>
    <w:p w14:paraId="3BD98379" w14:textId="5170633C" w:rsidR="00DB0E37" w:rsidRPr="00DB0E37" w:rsidRDefault="00B80DD7">
      <w:pPr>
        <w:spacing w:line="480" w:lineRule="auto"/>
        <w:ind w:firstLine="720"/>
        <w:rPr>
          <w:ins w:id="159" w:author="Emma Sophia Donnelly" w:date="2025-01-24T11:11:00Z"/>
          <w:rFonts w:ascii="Calibri" w:eastAsiaTheme="minorEastAsia" w:hAnsi="Calibri" w:cs="Calibri"/>
          <w:rPrChange w:id="160" w:author="Emma Sophia Donnelly" w:date="2025-01-24T11:12:00Z">
            <w:rPr>
              <w:ins w:id="161" w:author="Emma Sophia Donnelly" w:date="2025-01-24T11:11:00Z"/>
              <w:rFonts w:eastAsiaTheme="minorEastAsia"/>
            </w:rPr>
          </w:rPrChange>
        </w:rPr>
        <w:pPrChange w:id="162" w:author="Emma Sophia Donnelly" w:date="2025-01-24T11:12:00Z">
          <w:pPr/>
        </w:pPrChange>
      </w:pPr>
      <w:ins w:id="163" w:author="Emma Sophia Donnelly" w:date="2025-01-24T12:16:00Z">
        <w:r>
          <w:rPr>
            <w:rFonts w:ascii="Calibri" w:eastAsiaTheme="minorEastAsia" w:hAnsi="Calibri" w:cs="Calibri"/>
          </w:rPr>
          <w:t>If</w:t>
        </w:r>
      </w:ins>
      <w:ins w:id="164" w:author="Emma Sophia Donnelly" w:date="2025-01-24T11:11:00Z">
        <w:r w:rsidR="00DB0E37" w:rsidRPr="00DB0E37">
          <w:rPr>
            <w:rFonts w:ascii="Calibri" w:eastAsiaTheme="minorEastAsia" w:hAnsi="Calibri" w:cs="Calibri"/>
            <w:rPrChange w:id="165" w:author="Emma Sophia Donnelly" w:date="2025-01-24T11:12:00Z">
              <w:rPr>
                <w:rFonts w:eastAsiaTheme="minorEastAsia"/>
              </w:rPr>
            </w:rPrChange>
          </w:rPr>
          <w:t xml:space="preserve"> the total number of registered hunters is </w:t>
        </w:r>
      </w:ins>
      <m:oMath>
        <m:acc>
          <m:accPr>
            <m:chr m:val="̅"/>
            <m:ctrlPr>
              <w:ins w:id="166" w:author="Emma Sophia Donnelly" w:date="2025-01-24T11:11:00Z">
                <w:rPr>
                  <w:rFonts w:ascii="Cambria Math" w:eastAsiaTheme="minorEastAsia" w:hAnsi="Cambria Math" w:cs="Calibri"/>
                  <w:i/>
                </w:rPr>
              </w:ins>
            </m:ctrlPr>
          </m:accPr>
          <m:e>
            <m:r>
              <w:ins w:id="167" w:author="Emma Sophia Donnelly" w:date="2025-01-24T11:11:00Z">
                <w:rPr>
                  <w:rFonts w:ascii="Cambria Math" w:eastAsiaTheme="minorEastAsia" w:hAnsi="Cambria Math" w:cs="Calibri"/>
                </w:rPr>
                <m:t>N</m:t>
              </w:ins>
            </m:r>
          </m:e>
        </m:acc>
      </m:oMath>
      <w:ins w:id="168" w:author="Emma Sophia Donnelly" w:date="2025-01-24T11:11:00Z">
        <w:r w:rsidR="00DB0E37" w:rsidRPr="00DB0E37">
          <w:rPr>
            <w:rFonts w:ascii="Calibri" w:eastAsiaTheme="minorEastAsia" w:hAnsi="Calibri" w:cs="Calibri"/>
            <w:rPrChange w:id="169" w:author="Emma Sophia Donnelly" w:date="2025-01-24T11:12:00Z">
              <w:rPr>
                <w:rFonts w:eastAsiaTheme="minorEastAsia"/>
              </w:rPr>
            </w:rPrChange>
          </w:rPr>
          <w:t xml:space="preserve">. Then </w:t>
        </w:r>
      </w:ins>
      <m:oMath>
        <m:r>
          <w:ins w:id="170" w:author="Emma Sophia Donnelly" w:date="2025-01-24T11:11:00Z">
            <w:rPr>
              <w:rFonts w:ascii="Cambria Math" w:eastAsiaTheme="minorEastAsia" w:hAnsi="Cambria Math" w:cs="Calibri"/>
            </w:rPr>
            <m:t>N=π</m:t>
          </w:ins>
        </m:r>
        <m:acc>
          <m:accPr>
            <m:chr m:val="̅"/>
            <m:ctrlPr>
              <w:ins w:id="171" w:author="Emma Sophia Donnelly" w:date="2025-01-24T11:11:00Z">
                <w:rPr>
                  <w:rFonts w:ascii="Cambria Math" w:eastAsiaTheme="minorEastAsia" w:hAnsi="Cambria Math" w:cs="Calibri"/>
                  <w:i/>
                </w:rPr>
              </w:ins>
            </m:ctrlPr>
          </m:accPr>
          <m:e>
            <m:r>
              <w:ins w:id="172" w:author="Emma Sophia Donnelly" w:date="2025-01-24T11:11:00Z">
                <w:rPr>
                  <w:rFonts w:ascii="Cambria Math" w:eastAsiaTheme="minorEastAsia" w:hAnsi="Cambria Math" w:cs="Calibri"/>
                </w:rPr>
                <m:t>N</m:t>
              </w:ins>
            </m:r>
          </m:e>
        </m:acc>
      </m:oMath>
      <w:ins w:id="173" w:author="Emma Sophia Donnelly" w:date="2025-01-24T11:11:00Z">
        <w:r w:rsidR="00DB0E37" w:rsidRPr="00DB0E37">
          <w:rPr>
            <w:rFonts w:ascii="Calibri" w:eastAsiaTheme="minorEastAsia" w:hAnsi="Calibri" w:cs="Calibri"/>
            <w:rPrChange w:id="174" w:author="Emma Sophia Donnelly" w:date="2025-01-24T11:12:00Z">
              <w:rPr>
                <w:rFonts w:eastAsiaTheme="minorEastAsia"/>
              </w:rPr>
            </w:rPrChange>
          </w:rPr>
          <w:t xml:space="preserve"> and </w:t>
        </w:r>
      </w:ins>
      <m:oMath>
        <m:r>
          <w:ins w:id="175" w:author="Emma Sophia Donnelly" w:date="2025-01-24T11:11:00Z">
            <w:rPr>
              <w:rFonts w:ascii="Cambria Math" w:eastAsiaTheme="minorEastAsia" w:hAnsi="Cambria Math" w:cs="Calibri"/>
            </w:rPr>
            <m:t>p=</m:t>
          </w:ins>
        </m:r>
        <m:f>
          <m:fPr>
            <m:ctrlPr>
              <w:ins w:id="176" w:author="Emma Sophia Donnelly" w:date="2025-01-24T11:11:00Z">
                <w:rPr>
                  <w:rFonts w:ascii="Cambria Math" w:eastAsiaTheme="minorEastAsia" w:hAnsi="Cambria Math" w:cs="Calibri"/>
                  <w:i/>
                </w:rPr>
              </w:ins>
            </m:ctrlPr>
          </m:fPr>
          <m:num>
            <m:r>
              <w:ins w:id="177" w:author="Emma Sophia Donnelly" w:date="2025-01-24T11:11:00Z">
                <w:rPr>
                  <w:rFonts w:ascii="Cambria Math" w:eastAsiaTheme="minorEastAsia" w:hAnsi="Cambria Math" w:cs="Calibri"/>
                </w:rPr>
                <m:t>Q</m:t>
              </w:ins>
            </m:r>
          </m:num>
          <m:den>
            <m:r>
              <w:ins w:id="178" w:author="Emma Sophia Donnelly" w:date="2025-01-24T11:11:00Z">
                <w:rPr>
                  <w:rFonts w:ascii="Cambria Math" w:eastAsiaTheme="minorEastAsia" w:hAnsi="Cambria Math" w:cs="Calibri"/>
                </w:rPr>
                <m:t>π</m:t>
              </w:ins>
            </m:r>
            <m:acc>
              <m:accPr>
                <m:chr m:val="̅"/>
                <m:ctrlPr>
                  <w:ins w:id="179" w:author="Emma Sophia Donnelly" w:date="2025-01-24T11:11:00Z">
                    <w:rPr>
                      <w:rFonts w:ascii="Cambria Math" w:eastAsiaTheme="minorEastAsia" w:hAnsi="Cambria Math" w:cs="Calibri"/>
                      <w:i/>
                    </w:rPr>
                  </w:ins>
                </m:ctrlPr>
              </m:accPr>
              <m:e>
                <m:r>
                  <w:ins w:id="180" w:author="Emma Sophia Donnelly" w:date="2025-01-24T11:11:00Z">
                    <w:rPr>
                      <w:rFonts w:ascii="Cambria Math" w:eastAsiaTheme="minorEastAsia" w:hAnsi="Cambria Math" w:cs="Calibri"/>
                    </w:rPr>
                    <m:t>N</m:t>
                  </w:ins>
                </m:r>
              </m:e>
            </m:acc>
          </m:den>
        </m:f>
      </m:oMath>
      <w:ins w:id="181" w:author="Emma Sophia Donnelly" w:date="2025-01-24T11:11:00Z">
        <w:r w:rsidR="00DB0E37" w:rsidRPr="00DB0E37">
          <w:rPr>
            <w:rFonts w:ascii="Calibri" w:eastAsiaTheme="minorEastAsia" w:hAnsi="Calibri" w:cs="Calibri"/>
            <w:rPrChange w:id="182" w:author="Emma Sophia Donnelly" w:date="2025-01-24T11:12:00Z">
              <w:rPr>
                <w:rFonts w:eastAsiaTheme="minorEastAsia"/>
              </w:rPr>
            </w:rPrChange>
          </w:rPr>
          <w:t xml:space="preserve">. </w:t>
        </w:r>
      </w:ins>
      <w:ins w:id="183" w:author="Emma Sophia Donnelly" w:date="2025-01-24T11:20:00Z">
        <w:r w:rsidR="00595E9C">
          <w:rPr>
            <w:rFonts w:ascii="Calibri" w:eastAsiaTheme="minorEastAsia" w:hAnsi="Calibri" w:cs="Calibri"/>
          </w:rPr>
          <w:t>I s</w:t>
        </w:r>
      </w:ins>
      <w:ins w:id="184" w:author="Emma Sophia Donnelly" w:date="2025-01-24T11:11:00Z">
        <w:r w:rsidR="00DB0E37" w:rsidRPr="00DB0E37">
          <w:rPr>
            <w:rFonts w:ascii="Calibri" w:eastAsiaTheme="minorEastAsia" w:hAnsi="Calibri" w:cs="Calibri"/>
            <w:rPrChange w:id="185" w:author="Emma Sophia Donnelly" w:date="2025-01-24T11:12:00Z">
              <w:rPr>
                <w:rFonts w:eastAsiaTheme="minorEastAsia"/>
              </w:rPr>
            </w:rPrChange>
          </w:rPr>
          <w:t>ubstitute this into (</w:t>
        </w:r>
      </w:ins>
      <w:ins w:id="186" w:author="Emma Sophia Donnelly" w:date="2025-01-24T11:12:00Z">
        <w:r w:rsidR="00DB0E37" w:rsidRPr="00DB0E37">
          <w:rPr>
            <w:rFonts w:ascii="Calibri" w:eastAsiaTheme="minorEastAsia" w:hAnsi="Calibri" w:cs="Calibri"/>
            <w:rPrChange w:id="187" w:author="Emma Sophia Donnelly" w:date="2025-01-24T11:12:00Z">
              <w:rPr>
                <w:rFonts w:eastAsiaTheme="minorEastAsia"/>
              </w:rPr>
            </w:rPrChange>
          </w:rPr>
          <w:t>3</w:t>
        </w:r>
      </w:ins>
      <w:ins w:id="188" w:author="Emma Sophia Donnelly" w:date="2025-01-24T11:11:00Z">
        <w:r w:rsidR="00DB0E37" w:rsidRPr="00DB0E37">
          <w:rPr>
            <w:rFonts w:ascii="Calibri" w:eastAsiaTheme="minorEastAsia" w:hAnsi="Calibri" w:cs="Calibri"/>
            <w:rPrChange w:id="189" w:author="Emma Sophia Donnelly" w:date="2025-01-24T11:12:00Z">
              <w:rPr>
                <w:rFonts w:eastAsiaTheme="minorEastAsia"/>
              </w:rPr>
            </w:rPrChange>
          </w:rPr>
          <w:t xml:space="preserve">) and integrate over the joint distribution of </w:t>
        </w:r>
        <w:r w:rsidR="00DB0E37" w:rsidRPr="00DB0E37">
          <w:rPr>
            <w:rFonts w:ascii="Calibri" w:eastAsiaTheme="minorEastAsia" w:hAnsi="Calibri" w:cs="Calibri"/>
            <w:i/>
            <w:iCs/>
            <w:rPrChange w:id="190" w:author="Emma Sophia Donnelly" w:date="2025-01-24T11:12:00Z">
              <w:rPr>
                <w:rFonts w:eastAsiaTheme="minorEastAsia"/>
                <w:i/>
                <w:iCs/>
              </w:rPr>
            </w:rPrChange>
          </w:rPr>
          <w:t>W</w:t>
        </w:r>
        <w:r w:rsidR="00DB0E37" w:rsidRPr="00DB0E37">
          <w:rPr>
            <w:rFonts w:ascii="Calibri" w:eastAsiaTheme="minorEastAsia" w:hAnsi="Calibri" w:cs="Calibri"/>
            <w:rPrChange w:id="191" w:author="Emma Sophia Donnelly" w:date="2025-01-24T11:12:00Z">
              <w:rPr>
                <w:rFonts w:eastAsiaTheme="minorEastAsia"/>
              </w:rPr>
            </w:rPrChange>
          </w:rPr>
          <w:t xml:space="preserve"> and </w:t>
        </w:r>
        <w:r w:rsidR="00DB0E37" w:rsidRPr="00DB0E37">
          <w:rPr>
            <w:rFonts w:ascii="Calibri" w:eastAsiaTheme="minorEastAsia" w:hAnsi="Calibri" w:cs="Calibri"/>
            <w:i/>
            <w:iCs/>
            <w:rPrChange w:id="192" w:author="Emma Sophia Donnelly" w:date="2025-01-24T11:12:00Z">
              <w:rPr>
                <w:rFonts w:eastAsiaTheme="minorEastAsia"/>
                <w:i/>
                <w:iCs/>
              </w:rPr>
            </w:rPrChange>
          </w:rPr>
          <w:t>Z</w:t>
        </w:r>
        <w:r w:rsidR="00DB0E37" w:rsidRPr="00DB0E37">
          <w:rPr>
            <w:rFonts w:ascii="Calibri" w:eastAsiaTheme="minorEastAsia" w:hAnsi="Calibri" w:cs="Calibri"/>
            <w:rPrChange w:id="193" w:author="Emma Sophia Donnelly" w:date="2025-01-24T11:12:00Z">
              <w:rPr>
                <w:rFonts w:eastAsiaTheme="minorEastAsia"/>
              </w:rPr>
            </w:rPrChange>
          </w:rPr>
          <w:t xml:space="preserve"> to get</w:t>
        </w:r>
      </w:ins>
      <w:ins w:id="194" w:author="Emma Sophia Donnelly" w:date="2025-01-24T11:12:00Z">
        <w:r w:rsidR="00DB0E37" w:rsidRPr="00DB0E37">
          <w:rPr>
            <w:rFonts w:ascii="Calibri" w:eastAsiaTheme="minorEastAsia" w:hAnsi="Calibri" w:cs="Calibri"/>
            <w:rPrChange w:id="195" w:author="Emma Sophia Donnelly" w:date="2025-01-24T11:12:00Z">
              <w:rPr>
                <w:rFonts w:eastAsiaTheme="minorEastAsia"/>
              </w:rPr>
            </w:rPrChange>
          </w:rPr>
          <w:t>,</w:t>
        </w:r>
      </w:ins>
    </w:p>
    <w:p w14:paraId="1385565E" w14:textId="62AE2841" w:rsidR="00625AB0" w:rsidRPr="00DB0E37" w:rsidDel="00626DB0" w:rsidRDefault="006B61F5" w:rsidP="00920F22">
      <w:pPr>
        <w:spacing w:after="0" w:line="480" w:lineRule="auto"/>
        <w:jc w:val="both"/>
        <w:rPr>
          <w:del w:id="196" w:author="Emma Sophia Donnelly" w:date="2025-01-24T11:10:00Z"/>
          <w:rFonts w:ascii="Calibri" w:hAnsi="Calibri" w:cs="Calibri"/>
          <w:color w:val="000000"/>
          <w:bdr w:val="none" w:sz="0" w:space="0" w:color="auto" w:frame="1"/>
        </w:rPr>
      </w:pPr>
      <m:oMath>
        <m:d>
          <m:dPr>
            <m:ctrlPr>
              <w:ins w:id="197" w:author="Emma Sophia Donnelly" w:date="2025-01-24T11:13:00Z">
                <w:rPr>
                  <w:rFonts w:ascii="Cambria Math" w:eastAsiaTheme="minorEastAsia" w:hAnsi="Cambria Math"/>
                  <w:i/>
                </w:rPr>
              </w:ins>
            </m:ctrlPr>
          </m:dPr>
          <m:e>
            <m:sSup>
              <m:sSupPr>
                <m:ctrlPr>
                  <w:ins w:id="198" w:author="Emma Sophia Donnelly" w:date="2025-01-24T11:13:00Z">
                    <w:rPr>
                      <w:rFonts w:ascii="Cambria Math" w:eastAsiaTheme="minorEastAsia" w:hAnsi="Cambria Math"/>
                      <w:i/>
                    </w:rPr>
                  </w:ins>
                </m:ctrlPr>
              </m:sSupPr>
              <m:e>
                <m:r>
                  <w:ins w:id="199" w:author="Emma Sophia Donnelly" w:date="2025-01-24T11:13:00Z">
                    <w:rPr>
                      <w:rFonts w:ascii="Cambria Math" w:eastAsiaTheme="minorEastAsia" w:hAnsi="Cambria Math"/>
                    </w:rPr>
                    <m:t>3</m:t>
                  </w:ins>
                </m:r>
              </m:e>
              <m:sup>
                <m:r>
                  <w:ins w:id="200" w:author="Emma Sophia Donnelly" w:date="2025-01-24T11:13:00Z">
                    <w:rPr>
                      <w:rFonts w:ascii="Cambria Math" w:eastAsiaTheme="minorEastAsia" w:hAnsi="Cambria Math"/>
                    </w:rPr>
                    <m:t>'</m:t>
                  </w:ins>
                </m:r>
              </m:sup>
            </m:sSup>
          </m:e>
        </m:d>
        <m:r>
          <w:ins w:id="201" w:author="Emma Sophia Donnelly" w:date="2025-01-24T11:13:00Z">
            <w:rPr>
              <w:rFonts w:ascii="Cambria Math" w:eastAsiaTheme="minorEastAsia" w:hAnsi="Cambria Math"/>
            </w:rPr>
            <m:t xml:space="preserve">  π=</m:t>
          </w:ins>
        </m:r>
        <m:nary>
          <m:naryPr>
            <m:supHide m:val="1"/>
            <m:ctrlPr>
              <w:ins w:id="202" w:author="Emma Sophia Donnelly" w:date="2025-01-24T11:13:00Z">
                <w:rPr>
                  <w:rFonts w:ascii="Cambria Math" w:eastAsiaTheme="minorEastAsia" w:hAnsi="Cambria Math"/>
                  <w:i/>
                </w:rPr>
              </w:ins>
            </m:ctrlPr>
          </m:naryPr>
          <m:sub>
            <m:r>
              <w:ins w:id="203" w:author="Emma Sophia Donnelly" w:date="2025-01-24T11:13:00Z">
                <w:rPr>
                  <w:rFonts w:ascii="Cambria Math" w:eastAsiaTheme="minorEastAsia" w:hAnsi="Cambria Math"/>
                </w:rPr>
                <m:t>W</m:t>
              </w:ins>
            </m:r>
          </m:sub>
          <m:sup/>
          <m:e>
            <m:nary>
              <m:naryPr>
                <m:supHide m:val="1"/>
                <m:ctrlPr>
                  <w:ins w:id="204" w:author="Emma Sophia Donnelly" w:date="2025-01-24T11:13:00Z">
                    <w:rPr>
                      <w:rFonts w:ascii="Cambria Math" w:eastAsiaTheme="minorEastAsia" w:hAnsi="Cambria Math"/>
                      <w:i/>
                    </w:rPr>
                  </w:ins>
                </m:ctrlPr>
              </m:naryPr>
              <m:sub>
                <m:r>
                  <w:ins w:id="205" w:author="Emma Sophia Donnelly" w:date="2025-01-24T11:13:00Z">
                    <w:rPr>
                      <w:rFonts w:ascii="Cambria Math" w:eastAsiaTheme="minorEastAsia" w:hAnsi="Cambria Math"/>
                    </w:rPr>
                    <m:t>Z</m:t>
                  </w:ins>
                </m:r>
              </m:sub>
              <m:sup/>
              <m:e>
                <m:func>
                  <m:funcPr>
                    <m:ctrlPr>
                      <w:ins w:id="206" w:author="Emma Sophia Donnelly" w:date="2025-01-24T11:13:00Z">
                        <w:rPr>
                          <w:rFonts w:ascii="Cambria Math" w:eastAsiaTheme="minorEastAsia" w:hAnsi="Cambria Math"/>
                          <w:i/>
                        </w:rPr>
                      </w:ins>
                    </m:ctrlPr>
                  </m:funcPr>
                  <m:fName>
                    <m:r>
                      <w:ins w:id="207" w:author="Emma Sophia Donnelly" w:date="2025-01-24T11:13:00Z">
                        <m:rPr>
                          <m:sty m:val="p"/>
                        </m:rPr>
                        <w:rPr>
                          <w:rFonts w:ascii="Cambria Math" w:eastAsiaTheme="minorEastAsia" w:hAnsi="Cambria Math"/>
                        </w:rPr>
                        <m:t>Pr</m:t>
                      </w:ins>
                    </m:r>
                  </m:fName>
                  <m:e>
                    <m:d>
                      <m:dPr>
                        <m:ctrlPr>
                          <w:ins w:id="208" w:author="Emma Sophia Donnelly" w:date="2025-01-24T11:13:00Z">
                            <w:rPr>
                              <w:rFonts w:ascii="Cambria Math" w:eastAsiaTheme="minorEastAsia" w:hAnsi="Cambria Math"/>
                              <w:i/>
                            </w:rPr>
                          </w:ins>
                        </m:ctrlPr>
                      </m:dPr>
                      <m:e>
                        <m:acc>
                          <m:accPr>
                            <m:ctrlPr>
                              <w:ins w:id="209" w:author="Emma Sophia Donnelly" w:date="2025-01-24T11:13:00Z">
                                <w:rPr>
                                  <w:rFonts w:ascii="Cambria Math" w:eastAsiaTheme="minorEastAsia" w:hAnsi="Cambria Math"/>
                                  <w:i/>
                                </w:rPr>
                              </w:ins>
                            </m:ctrlPr>
                          </m:accPr>
                          <m:e>
                            <m:r>
                              <w:ins w:id="210" w:author="Emma Sophia Donnelly" w:date="2025-01-24T11:13:00Z">
                                <w:rPr>
                                  <w:rFonts w:ascii="Cambria Math" w:eastAsiaTheme="minorEastAsia" w:hAnsi="Cambria Math"/>
                                </w:rPr>
                                <m:t>α</m:t>
                              </w:ins>
                            </m:r>
                          </m:e>
                        </m:acc>
                        <m:r>
                          <w:ins w:id="211" w:author="Emma Sophia Donnelly" w:date="2025-01-24T11:13:00Z">
                            <w:rPr>
                              <w:rFonts w:ascii="Cambria Math" w:eastAsiaTheme="minorEastAsia" w:hAnsi="Cambria Math"/>
                            </w:rPr>
                            <m:t>W+</m:t>
                          </w:ins>
                        </m:r>
                        <m:f>
                          <m:fPr>
                            <m:ctrlPr>
                              <w:ins w:id="212" w:author="Emma Sophia Donnelly" w:date="2025-01-24T11:13:00Z">
                                <w:rPr>
                                  <w:rFonts w:ascii="Cambria Math" w:eastAsiaTheme="minorEastAsia" w:hAnsi="Cambria Math"/>
                                  <w:i/>
                                </w:rPr>
                              </w:ins>
                            </m:ctrlPr>
                          </m:fPr>
                          <m:num>
                            <m:r>
                              <w:ins w:id="213" w:author="Emma Sophia Donnelly" w:date="2025-01-24T11:13:00Z">
                                <w:rPr>
                                  <w:rFonts w:ascii="Cambria Math" w:eastAsiaTheme="minorEastAsia" w:hAnsi="Cambria Math"/>
                                </w:rPr>
                                <m:t>Q</m:t>
                              </w:ins>
                            </m:r>
                          </m:num>
                          <m:den>
                            <m:r>
                              <w:ins w:id="214" w:author="Emma Sophia Donnelly" w:date="2025-01-24T11:13:00Z">
                                <w:rPr>
                                  <w:rFonts w:ascii="Cambria Math" w:eastAsiaTheme="minorEastAsia" w:hAnsi="Cambria Math"/>
                                </w:rPr>
                                <m:t>π</m:t>
                              </w:ins>
                            </m:r>
                            <m:acc>
                              <m:accPr>
                                <m:chr m:val="̅"/>
                                <m:ctrlPr>
                                  <w:ins w:id="215" w:author="Emma Sophia Donnelly" w:date="2025-01-24T11:13:00Z">
                                    <w:rPr>
                                      <w:rFonts w:ascii="Cambria Math" w:eastAsiaTheme="minorEastAsia" w:hAnsi="Cambria Math"/>
                                      <w:i/>
                                    </w:rPr>
                                  </w:ins>
                                </m:ctrlPr>
                              </m:accPr>
                              <m:e>
                                <m:r>
                                  <w:ins w:id="216" w:author="Emma Sophia Donnelly" w:date="2025-01-24T11:13:00Z">
                                    <w:rPr>
                                      <w:rFonts w:ascii="Cambria Math" w:eastAsiaTheme="minorEastAsia" w:hAnsi="Cambria Math"/>
                                    </w:rPr>
                                    <m:t>N</m:t>
                                  </w:ins>
                                </m:r>
                              </m:e>
                            </m:acc>
                          </m:den>
                        </m:f>
                        <m:d>
                          <m:dPr>
                            <m:begChr m:val="["/>
                            <m:endChr m:val="]"/>
                            <m:ctrlPr>
                              <w:ins w:id="217" w:author="Emma Sophia Donnelly" w:date="2025-01-24T11:13:00Z">
                                <w:rPr>
                                  <w:rFonts w:ascii="Cambria Math" w:eastAsiaTheme="minorEastAsia" w:hAnsi="Cambria Math"/>
                                  <w:i/>
                                </w:rPr>
                              </w:ins>
                            </m:ctrlPr>
                          </m:dPr>
                          <m:e>
                            <m:d>
                              <m:dPr>
                                <m:ctrlPr>
                                  <w:ins w:id="218" w:author="Emma Sophia Donnelly" w:date="2025-01-24T11:13:00Z">
                                    <w:rPr>
                                      <w:rFonts w:ascii="Cambria Math" w:eastAsiaTheme="minorEastAsia" w:hAnsi="Cambria Math"/>
                                      <w:i/>
                                    </w:rPr>
                                  </w:ins>
                                </m:ctrlPr>
                              </m:dPr>
                              <m:e>
                                <m:sSub>
                                  <m:sSubPr>
                                    <m:ctrlPr>
                                      <w:ins w:id="219" w:author="Emma Sophia Donnelly" w:date="2025-01-24T11:13:00Z">
                                        <w:rPr>
                                          <w:rFonts w:ascii="Cambria Math" w:eastAsiaTheme="minorEastAsia" w:hAnsi="Cambria Math"/>
                                          <w:i/>
                                        </w:rPr>
                                      </w:ins>
                                    </m:ctrlPr>
                                  </m:sSubPr>
                                  <m:e>
                                    <m:acc>
                                      <m:accPr>
                                        <m:ctrlPr>
                                          <w:ins w:id="220" w:author="Emma Sophia Donnelly" w:date="2025-01-24T11:13:00Z">
                                            <w:rPr>
                                              <w:rFonts w:ascii="Cambria Math" w:eastAsiaTheme="minorEastAsia" w:hAnsi="Cambria Math"/>
                                              <w:i/>
                                            </w:rPr>
                                          </w:ins>
                                        </m:ctrlPr>
                                      </m:accPr>
                                      <m:e>
                                        <m:r>
                                          <w:ins w:id="221" w:author="Emma Sophia Donnelly" w:date="2025-01-24T11:13:00Z">
                                            <w:rPr>
                                              <w:rFonts w:ascii="Cambria Math" w:eastAsiaTheme="minorEastAsia" w:hAnsi="Cambria Math"/>
                                            </w:rPr>
                                            <m:t>γ</m:t>
                                          </w:ins>
                                        </m:r>
                                      </m:e>
                                    </m:acc>
                                  </m:e>
                                  <m:sub>
                                    <m:r>
                                      <w:ins w:id="222" w:author="Emma Sophia Donnelly" w:date="2025-01-24T11:13:00Z">
                                        <w:rPr>
                                          <w:rFonts w:ascii="Cambria Math" w:eastAsiaTheme="minorEastAsia" w:hAnsi="Cambria Math"/>
                                        </w:rPr>
                                        <m:t>0</m:t>
                                      </w:ins>
                                    </m:r>
                                  </m:sub>
                                </m:sSub>
                                <m:r>
                                  <w:ins w:id="223" w:author="Emma Sophia Donnelly" w:date="2025-01-24T11:13:00Z">
                                    <w:rPr>
                                      <w:rFonts w:ascii="Cambria Math" w:eastAsiaTheme="minorEastAsia" w:hAnsi="Cambria Math"/>
                                    </w:rPr>
                                    <m:t>+</m:t>
                                  </w:ins>
                                </m:r>
                                <m:sSub>
                                  <m:sSubPr>
                                    <m:ctrlPr>
                                      <w:ins w:id="224" w:author="Emma Sophia Donnelly" w:date="2025-01-24T11:13:00Z">
                                        <w:rPr>
                                          <w:rFonts w:ascii="Cambria Math" w:eastAsiaTheme="minorEastAsia" w:hAnsi="Cambria Math"/>
                                          <w:i/>
                                        </w:rPr>
                                      </w:ins>
                                    </m:ctrlPr>
                                  </m:sSubPr>
                                  <m:e>
                                    <m:acc>
                                      <m:accPr>
                                        <m:ctrlPr>
                                          <w:ins w:id="225" w:author="Emma Sophia Donnelly" w:date="2025-01-24T11:13:00Z">
                                            <w:rPr>
                                              <w:rFonts w:ascii="Cambria Math" w:eastAsiaTheme="minorEastAsia" w:hAnsi="Cambria Math"/>
                                              <w:i/>
                                            </w:rPr>
                                          </w:ins>
                                        </m:ctrlPr>
                                      </m:accPr>
                                      <m:e>
                                        <m:r>
                                          <w:ins w:id="226" w:author="Emma Sophia Donnelly" w:date="2025-01-24T11:13:00Z">
                                            <w:rPr>
                                              <w:rFonts w:ascii="Cambria Math" w:eastAsiaTheme="minorEastAsia" w:hAnsi="Cambria Math"/>
                                            </w:rPr>
                                            <m:t>γ</m:t>
                                          </w:ins>
                                        </m:r>
                                      </m:e>
                                    </m:acc>
                                  </m:e>
                                  <m:sub>
                                    <m:r>
                                      <w:ins w:id="227" w:author="Emma Sophia Donnelly" w:date="2025-01-24T11:13:00Z">
                                        <w:rPr>
                                          <w:rFonts w:ascii="Cambria Math" w:eastAsiaTheme="minorEastAsia" w:hAnsi="Cambria Math"/>
                                        </w:rPr>
                                        <m:t>1</m:t>
                                      </w:ins>
                                    </m:r>
                                  </m:sub>
                                </m:sSub>
                                <m:r>
                                  <w:ins w:id="228" w:author="Emma Sophia Donnelly" w:date="2025-01-24T11:13:00Z">
                                    <w:rPr>
                                      <w:rFonts w:ascii="Cambria Math" w:eastAsiaTheme="minorEastAsia" w:hAnsi="Cambria Math"/>
                                    </w:rPr>
                                    <m:t>Z</m:t>
                                  </w:ins>
                                </m:r>
                              </m:e>
                            </m:d>
                            <m:r>
                              <w:ins w:id="229" w:author="Emma Sophia Donnelly" w:date="2025-01-24T11:13:00Z">
                                <w:rPr>
                                  <w:rFonts w:ascii="Cambria Math" w:eastAsiaTheme="minorEastAsia" w:hAnsi="Cambria Math"/>
                                </w:rPr>
                                <m:t>b-</m:t>
                              </w:ins>
                            </m:r>
                            <m:acc>
                              <m:accPr>
                                <m:ctrlPr>
                                  <w:ins w:id="230" w:author="Emma Sophia Donnelly" w:date="2025-01-24T11:13:00Z">
                                    <w:rPr>
                                      <w:rFonts w:ascii="Cambria Math" w:eastAsiaTheme="minorEastAsia" w:hAnsi="Cambria Math"/>
                                      <w:i/>
                                    </w:rPr>
                                  </w:ins>
                                </m:ctrlPr>
                              </m:accPr>
                              <m:e>
                                <m:r>
                                  <w:ins w:id="231" w:author="Emma Sophia Donnelly" w:date="2025-01-24T11:13:00Z">
                                    <w:rPr>
                                      <w:rFonts w:ascii="Cambria Math" w:eastAsiaTheme="minorEastAsia" w:hAnsi="Cambria Math"/>
                                    </w:rPr>
                                    <m:t>μ</m:t>
                                  </w:ins>
                                </m:r>
                              </m:e>
                            </m:acc>
                            <m:r>
                              <w:ins w:id="232" w:author="Emma Sophia Donnelly" w:date="2025-01-24T11:13:00Z">
                                <w:rPr>
                                  <w:rFonts w:ascii="Cambria Math" w:eastAsiaTheme="minorEastAsia" w:hAnsi="Cambria Math"/>
                                </w:rPr>
                                <m:t>l</m:t>
                              </w:ins>
                            </m:r>
                          </m:e>
                        </m:d>
                        <m:r>
                          <w:ins w:id="233" w:author="Emma Sophia Donnelly" w:date="2025-01-24T11:13:00Z">
                            <w:rPr>
                              <w:rFonts w:ascii="Cambria Math" w:eastAsiaTheme="minorEastAsia" w:hAnsi="Cambria Math"/>
                            </w:rPr>
                            <m:t>&gt;ϵ</m:t>
                          </w:ins>
                        </m:r>
                      </m:e>
                    </m:d>
                  </m:e>
                </m:func>
                <m:r>
                  <w:ins w:id="234" w:author="Emma Sophia Donnelly" w:date="2025-01-24T11:13:00Z">
                    <w:rPr>
                      <w:rFonts w:ascii="Cambria Math" w:eastAsiaTheme="minorEastAsia" w:hAnsi="Cambria Math"/>
                    </w:rPr>
                    <m:t>f</m:t>
                  </w:ins>
                </m:r>
                <m:d>
                  <m:dPr>
                    <m:ctrlPr>
                      <w:ins w:id="235" w:author="Emma Sophia Donnelly" w:date="2025-01-24T11:13:00Z">
                        <w:rPr>
                          <w:rFonts w:ascii="Cambria Math" w:eastAsiaTheme="minorEastAsia" w:hAnsi="Cambria Math"/>
                          <w:i/>
                        </w:rPr>
                      </w:ins>
                    </m:ctrlPr>
                  </m:dPr>
                  <m:e>
                    <m:r>
                      <w:ins w:id="236" w:author="Emma Sophia Donnelly" w:date="2025-01-24T11:13:00Z">
                        <w:rPr>
                          <w:rFonts w:ascii="Cambria Math" w:eastAsiaTheme="minorEastAsia" w:hAnsi="Cambria Math"/>
                        </w:rPr>
                        <m:t>Z,W</m:t>
                      </w:ins>
                    </m:r>
                  </m:e>
                </m:d>
                <m:r>
                  <w:ins w:id="237" w:author="Emma Sophia Donnelly" w:date="2025-01-24T11:13:00Z">
                    <w:rPr>
                      <w:rFonts w:ascii="Cambria Math" w:eastAsiaTheme="minorEastAsia" w:hAnsi="Cambria Math"/>
                    </w:rPr>
                    <m:t>dZdW</m:t>
                  </w:ins>
                </m:r>
              </m:e>
            </m:nary>
          </m:e>
        </m:nary>
        <m:r>
          <w:ins w:id="238" w:author="Emma Sophia Donnelly" w:date="2025-01-24T11:13:00Z">
            <w:rPr>
              <w:rFonts w:ascii="Cambria Math" w:eastAsiaTheme="minorEastAsia" w:hAnsi="Cambria Math"/>
            </w:rPr>
            <m:t>,</m:t>
          </w:ins>
        </m:r>
      </m:oMath>
      <w:del w:id="239" w:author="Emma Sophia Donnelly" w:date="2025-01-24T11:10:00Z">
        <w:r w:rsidR="001A7F32" w:rsidRPr="00DB0E37" w:rsidDel="00626DB0">
          <w:rPr>
            <w:rStyle w:val="normaltextrun"/>
            <w:rFonts w:ascii="Calibri" w:hAnsi="Calibri" w:cs="Calibri"/>
            <w:color w:val="000000"/>
            <w:bdr w:val="none" w:sz="0" w:space="0" w:color="auto" w:frame="1"/>
          </w:rPr>
          <w:delText>I</w:delText>
        </w:r>
        <w:r w:rsidR="00DC749C" w:rsidRPr="00DB0E37" w:rsidDel="00626DB0">
          <w:rPr>
            <w:rStyle w:val="normaltextrun"/>
            <w:rFonts w:ascii="Calibri" w:hAnsi="Calibri" w:cs="Calibri"/>
            <w:color w:val="000000"/>
            <w:bdr w:val="none" w:sz="0" w:space="0" w:color="auto" w:frame="1"/>
          </w:rPr>
          <w:delText xml:space="preserve"> </w:delText>
        </w:r>
        <w:r w:rsidR="002833BD" w:rsidRPr="00DB0E37" w:rsidDel="00626DB0">
          <w:rPr>
            <w:rStyle w:val="normaltextrun"/>
            <w:rFonts w:ascii="Calibri" w:hAnsi="Calibri" w:cs="Calibri"/>
            <w:color w:val="000000"/>
            <w:bdr w:val="none" w:sz="0" w:space="0" w:color="auto" w:frame="1"/>
          </w:rPr>
          <w:delText xml:space="preserve">begin by deriving </w:delText>
        </w:r>
        <w:r w:rsidR="00DC749C" w:rsidRPr="00DB0E37" w:rsidDel="00626DB0">
          <w:rPr>
            <w:rStyle w:val="normaltextrun"/>
            <w:rFonts w:ascii="Calibri" w:hAnsi="Calibri" w:cs="Calibri"/>
            <w:color w:val="000000"/>
            <w:bdr w:val="none" w:sz="0" w:space="0" w:color="auto" w:frame="1"/>
          </w:rPr>
          <w:delText xml:space="preserve">a model </w:delText>
        </w:r>
        <w:r w:rsidR="002833BD" w:rsidRPr="00DB0E37" w:rsidDel="00626DB0">
          <w:rPr>
            <w:rStyle w:val="normaltextrun"/>
            <w:rFonts w:ascii="Calibri" w:hAnsi="Calibri" w:cs="Calibri"/>
            <w:color w:val="000000"/>
            <w:bdr w:val="none" w:sz="0" w:space="0" w:color="auto" w:frame="1"/>
          </w:rPr>
          <w:delText xml:space="preserve">of </w:delText>
        </w:r>
        <w:r w:rsidR="00DC749C" w:rsidRPr="00DB0E37" w:rsidDel="00626DB0">
          <w:rPr>
            <w:rStyle w:val="normaltextrun"/>
            <w:rFonts w:ascii="Calibri" w:hAnsi="Calibri" w:cs="Calibri"/>
            <w:color w:val="000000"/>
            <w:bdr w:val="none" w:sz="0" w:space="0" w:color="auto" w:frame="1"/>
          </w:rPr>
          <w:delText>hunt</w:delText>
        </w:r>
        <w:r w:rsidR="002833BD" w:rsidRPr="00DB0E37" w:rsidDel="00626DB0">
          <w:rPr>
            <w:rStyle w:val="normaltextrun"/>
            <w:rFonts w:ascii="Calibri" w:hAnsi="Calibri" w:cs="Calibri"/>
            <w:color w:val="000000"/>
            <w:bdr w:val="none" w:sz="0" w:space="0" w:color="auto" w:frame="1"/>
          </w:rPr>
          <w:delText>er</w:delText>
        </w:r>
        <w:r w:rsidR="00DC749C" w:rsidRPr="00DB0E37" w:rsidDel="00626DB0">
          <w:rPr>
            <w:rStyle w:val="normaltextrun"/>
            <w:rFonts w:ascii="Calibri" w:hAnsi="Calibri" w:cs="Calibri"/>
            <w:color w:val="000000"/>
            <w:bdr w:val="none" w:sz="0" w:space="0" w:color="auto" w:frame="1"/>
          </w:rPr>
          <w:delText xml:space="preserve"> behavior under different </w:delText>
        </w:r>
        <w:r w:rsidR="002833BD" w:rsidRPr="00DB0E37" w:rsidDel="00626DB0">
          <w:rPr>
            <w:rStyle w:val="normaltextrun"/>
            <w:rFonts w:ascii="Calibri" w:hAnsi="Calibri" w:cs="Calibri"/>
            <w:color w:val="000000"/>
            <w:bdr w:val="none" w:sz="0" w:space="0" w:color="auto" w:frame="1"/>
          </w:rPr>
          <w:delText xml:space="preserve">sandhill crane hunting </w:delText>
        </w:r>
        <w:r w:rsidR="00DC749C" w:rsidRPr="00DB0E37" w:rsidDel="00626DB0">
          <w:rPr>
            <w:rStyle w:val="normaltextrun"/>
            <w:rFonts w:ascii="Calibri" w:hAnsi="Calibri" w:cs="Calibri"/>
            <w:color w:val="000000"/>
            <w:bdr w:val="none" w:sz="0" w:space="0" w:color="auto" w:frame="1"/>
          </w:rPr>
          <w:delText xml:space="preserve">permit designs. This model will inform the design of a </w:delText>
        </w:r>
        <w:r w:rsidR="002833BD" w:rsidRPr="00DB0E37" w:rsidDel="00626DB0">
          <w:rPr>
            <w:rStyle w:val="normaltextrun"/>
            <w:rFonts w:ascii="Calibri" w:hAnsi="Calibri" w:cs="Calibri"/>
            <w:color w:val="000000"/>
            <w:bdr w:val="none" w:sz="0" w:space="0" w:color="auto" w:frame="1"/>
          </w:rPr>
          <w:delText xml:space="preserve">CVM </w:delText>
        </w:r>
        <w:r w:rsidR="00DC749C" w:rsidRPr="00DB0E37" w:rsidDel="00626DB0">
          <w:rPr>
            <w:rStyle w:val="normaltextrun"/>
            <w:rFonts w:ascii="Calibri" w:hAnsi="Calibri" w:cs="Calibri"/>
            <w:color w:val="000000"/>
            <w:bdr w:val="none" w:sz="0" w:space="0" w:color="auto" w:frame="1"/>
          </w:rPr>
          <w:delText xml:space="preserve">survey to estimate WTP </w:delText>
        </w:r>
        <w:r w:rsidR="002833BD" w:rsidRPr="00DB0E37" w:rsidDel="00626DB0">
          <w:rPr>
            <w:rStyle w:val="normaltextrun"/>
            <w:rFonts w:ascii="Calibri" w:hAnsi="Calibri" w:cs="Calibri"/>
            <w:color w:val="000000"/>
            <w:bdr w:val="none" w:sz="0" w:space="0" w:color="auto" w:frame="1"/>
          </w:rPr>
          <w:delText>and to estimate direct and congestion effects</w:delText>
        </w:r>
        <w:r w:rsidR="00C820E3" w:rsidRPr="00DB0E37" w:rsidDel="00626DB0">
          <w:rPr>
            <w:rStyle w:val="normaltextrun"/>
            <w:rFonts w:ascii="Calibri" w:hAnsi="Calibri" w:cs="Calibri"/>
            <w:color w:val="000000"/>
            <w:bdr w:val="none" w:sz="0" w:space="0" w:color="auto" w:frame="1"/>
          </w:rPr>
          <w:delText xml:space="preserve">. </w:delText>
        </w:r>
        <w:r w:rsidR="00177121" w:rsidRPr="00DB0E37" w:rsidDel="00626DB0">
          <w:rPr>
            <w:rStyle w:val="normaltextrun"/>
            <w:rFonts w:ascii="Calibri" w:hAnsi="Calibri" w:cs="Calibri"/>
            <w:color w:val="000000"/>
            <w:bdr w:val="none" w:sz="0" w:space="0" w:color="auto" w:frame="1"/>
          </w:rPr>
          <w:delText xml:space="preserve">Assume </w:delText>
        </w:r>
        <w:r w:rsidR="00177121" w:rsidRPr="00DB0E37" w:rsidDel="00626DB0">
          <w:rPr>
            <w:rFonts w:ascii="Calibri" w:hAnsi="Calibri" w:cs="Calibri"/>
            <w:color w:val="000000"/>
            <w:bdr w:val="none" w:sz="0" w:space="0" w:color="auto" w:frame="1"/>
          </w:rPr>
          <w:delText xml:space="preserve">a hunter gets </w:delText>
        </w:r>
        <w:r w:rsidR="00625AB0" w:rsidRPr="00DB0E37" w:rsidDel="00626DB0">
          <w:rPr>
            <w:rFonts w:ascii="Calibri" w:hAnsi="Calibri" w:cs="Calibri"/>
            <w:color w:val="000000"/>
            <w:bdr w:val="none" w:sz="0" w:space="0" w:color="auto" w:frame="1"/>
          </w:rPr>
          <w:delText>utility from harvest</w:delText>
        </w:r>
        <w:r w:rsidR="00177121" w:rsidRPr="00DB0E37" w:rsidDel="00626DB0">
          <w:rPr>
            <w:rFonts w:ascii="Calibri" w:hAnsi="Calibri" w:cs="Calibri"/>
            <w:color w:val="000000"/>
            <w:bdr w:val="none" w:sz="0" w:space="0" w:color="auto" w:frame="1"/>
          </w:rPr>
          <w:delText>ing</w:delText>
        </w:r>
        <w:r w:rsidR="00625AB0" w:rsidRPr="00DB0E37" w:rsidDel="00626DB0">
          <w:rPr>
            <w:rFonts w:ascii="Calibri" w:hAnsi="Calibri" w:cs="Calibri"/>
            <w:color w:val="000000"/>
            <w:bdr w:val="none" w:sz="0" w:space="0" w:color="auto" w:frame="1"/>
          </w:rPr>
          <w:delText xml:space="preserve"> sandhill crane</w:delText>
        </w:r>
        <w:r w:rsidR="00177121" w:rsidRPr="00DB0E37" w:rsidDel="00626DB0">
          <w:rPr>
            <w:rFonts w:ascii="Calibri" w:hAnsi="Calibri" w:cs="Calibri"/>
            <w:color w:val="000000"/>
            <w:bdr w:val="none" w:sz="0" w:space="0" w:color="auto" w:frame="1"/>
          </w:rPr>
          <w:delText xml:space="preserve">s. The expected harvest of cranes, </w:delText>
        </w:r>
      </w:del>
      <m:oMath>
        <m:r>
          <w:del w:id="240" w:author="Emma Sophia Donnelly" w:date="2025-01-24T11:10:00Z">
            <w:rPr>
              <w:rFonts w:ascii="Cambria Math" w:hAnsi="Cambria Math" w:cs="Calibri"/>
              <w:color w:val="000000"/>
              <w:bdr w:val="none" w:sz="0" w:space="0" w:color="auto" w:frame="1"/>
              <w:rPrChange w:id="241" w:author="Emma Sophia Donnelly" w:date="2025-01-24T11:12:00Z">
                <w:rPr>
                  <w:rFonts w:ascii="Cambria Math" w:hAnsi="Cambria Math" w:cs="Calibri"/>
                  <w:color w:val="000000"/>
                  <w:bdr w:val="none" w:sz="0" w:space="0" w:color="auto" w:frame="1"/>
                </w:rPr>
              </w:rPrChange>
            </w:rPr>
            <m:t>η</m:t>
          </w:del>
        </m:r>
        <m:d>
          <m:dPr>
            <m:ctrlPr>
              <w:del w:id="242" w:author="Emma Sophia Donnelly" w:date="2025-01-24T11:10:00Z">
                <w:rPr>
                  <w:rFonts w:ascii="Cambria Math" w:hAnsi="Cambria Math" w:cs="Calibri"/>
                  <w:i/>
                  <w:color w:val="000000"/>
                  <w:bdr w:val="none" w:sz="0" w:space="0" w:color="auto" w:frame="1"/>
                </w:rPr>
              </w:del>
            </m:ctrlPr>
          </m:dPr>
          <m:e>
            <m:r>
              <w:del w:id="243" w:author="Emma Sophia Donnelly" w:date="2025-01-24T11:10:00Z">
                <w:rPr>
                  <w:rFonts w:ascii="Cambria Math" w:hAnsi="Cambria Math" w:cs="Calibri"/>
                  <w:color w:val="000000"/>
                  <w:bdr w:val="none" w:sz="0" w:space="0" w:color="auto" w:frame="1"/>
                  <w:rPrChange w:id="244" w:author="Emma Sophia Donnelly" w:date="2025-01-24T11:12:00Z">
                    <w:rPr>
                      <w:rFonts w:ascii="Cambria Math" w:hAnsi="Cambria Math" w:cs="Calibri"/>
                      <w:color w:val="000000"/>
                      <w:bdr w:val="none" w:sz="0" w:space="0" w:color="auto" w:frame="1"/>
                    </w:rPr>
                  </w:rPrChange>
                </w:rPr>
                <m:t>N,b,Q;Z</m:t>
              </w:del>
            </m:r>
          </m:e>
        </m:d>
      </m:oMath>
      <w:del w:id="245" w:author="Emma Sophia Donnelly" w:date="2025-01-24T11:10:00Z">
        <w:r w:rsidR="00177121" w:rsidRPr="00DB0E37" w:rsidDel="00626DB0">
          <w:rPr>
            <w:rFonts w:ascii="Calibri" w:eastAsiaTheme="minorEastAsia" w:hAnsi="Calibri" w:cs="Calibri"/>
            <w:color w:val="000000"/>
            <w:bdr w:val="none" w:sz="0" w:space="0" w:color="auto" w:frame="1"/>
          </w:rPr>
          <w:delText xml:space="preserve">, </w:delText>
        </w:r>
        <w:r w:rsidR="00625AB0" w:rsidRPr="00DB0E37" w:rsidDel="00626DB0">
          <w:rPr>
            <w:rFonts w:ascii="Calibri" w:hAnsi="Calibri" w:cs="Calibri"/>
            <w:color w:val="000000"/>
            <w:bdr w:val="none" w:sz="0" w:space="0" w:color="auto" w:frame="1"/>
          </w:rPr>
          <w:delText>depend</w:delText>
        </w:r>
        <w:r w:rsidR="008E15C5" w:rsidRPr="00DB0E37" w:rsidDel="00626DB0">
          <w:rPr>
            <w:rFonts w:ascii="Calibri" w:hAnsi="Calibri" w:cs="Calibri"/>
            <w:color w:val="000000"/>
            <w:bdr w:val="none" w:sz="0" w:space="0" w:color="auto" w:frame="1"/>
          </w:rPr>
          <w:delText>s</w:delText>
        </w:r>
        <w:r w:rsidR="00625AB0" w:rsidRPr="00DB0E37" w:rsidDel="00626DB0">
          <w:rPr>
            <w:rFonts w:ascii="Calibri" w:hAnsi="Calibri" w:cs="Calibri"/>
            <w:color w:val="000000"/>
            <w:bdr w:val="none" w:sz="0" w:space="0" w:color="auto" w:frame="1"/>
          </w:rPr>
          <w:delText xml:space="preserve"> on the characteristics of the permit, which include bag limit</w:delText>
        </w:r>
        <w:r w:rsidR="00177121" w:rsidRPr="00DB0E37" w:rsidDel="00626DB0">
          <w:rPr>
            <w:rFonts w:ascii="Calibri" w:hAnsi="Calibri" w:cs="Calibri"/>
            <w:color w:val="000000"/>
            <w:bdr w:val="none" w:sz="0" w:space="0" w:color="auto" w:frame="1"/>
          </w:rPr>
          <w:delText xml:space="preserve">, </w:delText>
        </w:r>
        <w:r w:rsidR="00177121" w:rsidRPr="00DB0E37" w:rsidDel="00626DB0">
          <w:rPr>
            <w:rFonts w:ascii="Calibri" w:hAnsi="Calibri" w:cs="Calibri"/>
            <w:i/>
            <w:iCs/>
            <w:color w:val="000000"/>
            <w:bdr w:val="none" w:sz="0" w:space="0" w:color="auto" w:frame="1"/>
          </w:rPr>
          <w:delText>b</w:delText>
        </w:r>
        <w:r w:rsidR="00625AB0" w:rsidRPr="00DB0E37" w:rsidDel="00626DB0">
          <w:rPr>
            <w:rFonts w:ascii="Calibri" w:hAnsi="Calibri" w:cs="Calibri"/>
            <w:color w:val="000000"/>
            <w:bdr w:val="none" w:sz="0" w:space="0" w:color="auto" w:frame="1"/>
          </w:rPr>
          <w:delText>, harvest quota,</w:delText>
        </w:r>
        <w:r w:rsidR="00177121" w:rsidRPr="00DB0E37" w:rsidDel="00626DB0">
          <w:rPr>
            <w:rFonts w:ascii="Calibri" w:hAnsi="Calibri" w:cs="Calibri"/>
            <w:color w:val="000000"/>
            <w:bdr w:val="none" w:sz="0" w:space="0" w:color="auto" w:frame="1"/>
          </w:rPr>
          <w:delText xml:space="preserve"> </w:delText>
        </w:r>
        <w:r w:rsidR="00177121" w:rsidRPr="00DB0E37" w:rsidDel="00626DB0">
          <w:rPr>
            <w:rFonts w:ascii="Calibri" w:hAnsi="Calibri" w:cs="Calibri"/>
            <w:i/>
            <w:iCs/>
            <w:color w:val="000000"/>
            <w:bdr w:val="none" w:sz="0" w:space="0" w:color="auto" w:frame="1"/>
          </w:rPr>
          <w:delText>Q</w:delText>
        </w:r>
        <w:r w:rsidR="00177121" w:rsidRPr="00DB0E37" w:rsidDel="00626DB0">
          <w:rPr>
            <w:rFonts w:ascii="Calibri" w:hAnsi="Calibri" w:cs="Calibri"/>
            <w:color w:val="000000"/>
            <w:bdr w:val="none" w:sz="0" w:space="0" w:color="auto" w:frame="1"/>
          </w:rPr>
          <w:delText>,</w:delText>
        </w:r>
        <w:r w:rsidR="00625AB0" w:rsidRPr="00DB0E37" w:rsidDel="00626DB0">
          <w:rPr>
            <w:rFonts w:ascii="Calibri" w:hAnsi="Calibri" w:cs="Calibri"/>
            <w:color w:val="000000"/>
            <w:bdr w:val="none" w:sz="0" w:space="0" w:color="auto" w:frame="1"/>
          </w:rPr>
          <w:delText xml:space="preserve"> </w:delText>
        </w:r>
        <w:r w:rsidR="00177121" w:rsidRPr="00DB0E37" w:rsidDel="00626DB0">
          <w:rPr>
            <w:rFonts w:ascii="Calibri" w:hAnsi="Calibri" w:cs="Calibri"/>
            <w:color w:val="000000"/>
            <w:bdr w:val="none" w:sz="0" w:space="0" w:color="auto" w:frame="1"/>
          </w:rPr>
          <w:delText xml:space="preserve">the number of licensed hunters pursuing cranes, </w:delText>
        </w:r>
        <w:r w:rsidR="00177121" w:rsidRPr="00DB0E37" w:rsidDel="00626DB0">
          <w:rPr>
            <w:rFonts w:ascii="Calibri" w:hAnsi="Calibri" w:cs="Calibri"/>
            <w:i/>
            <w:iCs/>
            <w:color w:val="000000"/>
            <w:bdr w:val="none" w:sz="0" w:space="0" w:color="auto" w:frame="1"/>
          </w:rPr>
          <w:delText>N</w:delText>
        </w:r>
        <w:r w:rsidR="00177121" w:rsidRPr="00DB0E37" w:rsidDel="00626DB0">
          <w:rPr>
            <w:rFonts w:ascii="Calibri" w:hAnsi="Calibri" w:cs="Calibri"/>
            <w:color w:val="000000"/>
            <w:bdr w:val="none" w:sz="0" w:space="0" w:color="auto" w:frame="1"/>
          </w:rPr>
          <w:delText xml:space="preserve">, and </w:delText>
        </w:r>
        <w:r w:rsidR="00625AB0" w:rsidRPr="00DB0E37" w:rsidDel="00626DB0">
          <w:rPr>
            <w:rFonts w:ascii="Calibri" w:hAnsi="Calibri" w:cs="Calibri"/>
            <w:color w:val="000000"/>
            <w:bdr w:val="none" w:sz="0" w:space="0" w:color="auto" w:frame="1"/>
          </w:rPr>
          <w:delText>other unobservable attributes</w:delText>
        </w:r>
        <w:r w:rsidR="00177121" w:rsidRPr="00DB0E37" w:rsidDel="00626DB0">
          <w:rPr>
            <w:rFonts w:ascii="Calibri" w:hAnsi="Calibri" w:cs="Calibri"/>
            <w:color w:val="000000"/>
            <w:bdr w:val="none" w:sz="0" w:space="0" w:color="auto" w:frame="1"/>
          </w:rPr>
          <w:delText xml:space="preserve">, </w:delText>
        </w:r>
        <w:r w:rsidR="00177121" w:rsidRPr="00DB0E37" w:rsidDel="00626DB0">
          <w:rPr>
            <w:rFonts w:ascii="Calibri" w:hAnsi="Calibri" w:cs="Calibri"/>
            <w:i/>
            <w:iCs/>
            <w:color w:val="000000"/>
            <w:bdr w:val="none" w:sz="0" w:space="0" w:color="auto" w:frame="1"/>
          </w:rPr>
          <w:delText>Z</w:delText>
        </w:r>
        <w:r w:rsidR="00A61EF1" w:rsidRPr="00DB0E37" w:rsidDel="00626DB0">
          <w:rPr>
            <w:rFonts w:ascii="Calibri" w:hAnsi="Calibri" w:cs="Calibri"/>
            <w:color w:val="000000"/>
            <w:bdr w:val="none" w:sz="0" w:space="0" w:color="auto" w:frame="1"/>
          </w:rPr>
          <w:delText xml:space="preserve">, where </w:delText>
        </w:r>
      </w:del>
      <m:oMath>
        <m:sSub>
          <m:sSubPr>
            <m:ctrlPr>
              <w:del w:id="246" w:author="Emma Sophia Donnelly" w:date="2025-01-24T11:10:00Z">
                <w:rPr>
                  <w:rFonts w:ascii="Cambria Math" w:hAnsi="Cambria Math" w:cs="Calibri"/>
                  <w:i/>
                  <w:color w:val="000000"/>
                  <w:bdr w:val="none" w:sz="0" w:space="0" w:color="auto" w:frame="1"/>
                </w:rPr>
              </w:del>
            </m:ctrlPr>
          </m:sSubPr>
          <m:e>
            <m:r>
              <w:del w:id="247" w:author="Emma Sophia Donnelly" w:date="2025-01-24T11:10:00Z">
                <w:rPr>
                  <w:rFonts w:ascii="Cambria Math" w:hAnsi="Cambria Math" w:cs="Calibri"/>
                  <w:color w:val="000000"/>
                  <w:bdr w:val="none" w:sz="0" w:space="0" w:color="auto" w:frame="1"/>
                  <w:rPrChange w:id="248" w:author="Emma Sophia Donnelly" w:date="2025-01-24T11:12:00Z">
                    <w:rPr>
                      <w:rFonts w:ascii="Cambria Math" w:hAnsi="Cambria Math" w:cs="Calibri"/>
                      <w:color w:val="000000"/>
                      <w:bdr w:val="none" w:sz="0" w:space="0" w:color="auto" w:frame="1"/>
                    </w:rPr>
                  </w:rPrChange>
                </w:rPr>
                <m:t>f</m:t>
              </w:del>
            </m:r>
          </m:e>
          <m:sub>
            <m:r>
              <w:del w:id="249" w:author="Emma Sophia Donnelly" w:date="2025-01-24T11:10:00Z">
                <w:rPr>
                  <w:rFonts w:ascii="Cambria Math" w:hAnsi="Cambria Math" w:cs="Calibri"/>
                  <w:color w:val="000000"/>
                  <w:bdr w:val="none" w:sz="0" w:space="0" w:color="auto" w:frame="1"/>
                  <w:rPrChange w:id="250" w:author="Emma Sophia Donnelly" w:date="2025-01-24T11:12:00Z">
                    <w:rPr>
                      <w:rFonts w:ascii="Cambria Math" w:hAnsi="Cambria Math" w:cs="Calibri"/>
                      <w:color w:val="000000"/>
                      <w:bdr w:val="none" w:sz="0" w:space="0" w:color="auto" w:frame="1"/>
                    </w:rPr>
                  </w:rPrChange>
                </w:rPr>
                <m:t>Z</m:t>
              </w:del>
            </m:r>
          </m:sub>
        </m:sSub>
        <m:d>
          <m:dPr>
            <m:ctrlPr>
              <w:del w:id="251" w:author="Emma Sophia Donnelly" w:date="2025-01-24T11:10:00Z">
                <w:rPr>
                  <w:rFonts w:ascii="Cambria Math" w:hAnsi="Cambria Math" w:cs="Calibri"/>
                  <w:i/>
                  <w:color w:val="000000"/>
                  <w:bdr w:val="none" w:sz="0" w:space="0" w:color="auto" w:frame="1"/>
                </w:rPr>
              </w:del>
            </m:ctrlPr>
          </m:dPr>
          <m:e>
            <m:r>
              <w:del w:id="252" w:author="Emma Sophia Donnelly" w:date="2025-01-24T11:10:00Z">
                <w:rPr>
                  <w:rFonts w:ascii="Cambria Math" w:hAnsi="Cambria Math" w:cs="Calibri"/>
                  <w:color w:val="000000"/>
                  <w:bdr w:val="none" w:sz="0" w:space="0" w:color="auto" w:frame="1"/>
                  <w:rPrChange w:id="253" w:author="Emma Sophia Donnelly" w:date="2025-01-24T11:12:00Z">
                    <w:rPr>
                      <w:rFonts w:ascii="Cambria Math" w:hAnsi="Cambria Math" w:cs="Calibri"/>
                      <w:color w:val="000000"/>
                      <w:bdr w:val="none" w:sz="0" w:space="0" w:color="auto" w:frame="1"/>
                    </w:rPr>
                  </w:rPrChange>
                </w:rPr>
                <m:t>Z</m:t>
              </w:del>
            </m:r>
          </m:e>
        </m:d>
      </m:oMath>
      <w:del w:id="254" w:author="Emma Sophia Donnelly" w:date="2025-01-24T11:10:00Z">
        <w:r w:rsidR="00A61EF1" w:rsidRPr="00DB0E37" w:rsidDel="00626DB0">
          <w:rPr>
            <w:rFonts w:ascii="Calibri" w:eastAsiaTheme="minorEastAsia" w:hAnsi="Calibri" w:cs="Calibri"/>
            <w:color w:val="000000"/>
            <w:bdr w:val="none" w:sz="0" w:space="0" w:color="auto" w:frame="1"/>
          </w:rPr>
          <w:delText xml:space="preserve"> is the joint density of </w:delText>
        </w:r>
        <w:r w:rsidR="00A61EF1" w:rsidRPr="00DB0E37" w:rsidDel="00626DB0">
          <w:rPr>
            <w:rFonts w:ascii="Calibri" w:eastAsiaTheme="minorEastAsia" w:hAnsi="Calibri" w:cs="Calibri"/>
            <w:i/>
            <w:iCs/>
            <w:color w:val="000000"/>
            <w:bdr w:val="none" w:sz="0" w:space="0" w:color="auto" w:frame="1"/>
          </w:rPr>
          <w:delText>Z</w:delText>
        </w:r>
        <w:r w:rsidR="00177121" w:rsidRPr="00DB0E37" w:rsidDel="00626DB0">
          <w:rPr>
            <w:rFonts w:ascii="Calibri" w:hAnsi="Calibri" w:cs="Calibri"/>
            <w:color w:val="000000"/>
            <w:bdr w:val="none" w:sz="0" w:space="0" w:color="auto" w:frame="1"/>
          </w:rPr>
          <w:delText>.</w:delText>
        </w:r>
        <w:r w:rsidR="00625AB0" w:rsidRPr="00DB0E37" w:rsidDel="00626DB0">
          <w:rPr>
            <w:rFonts w:ascii="Calibri" w:hAnsi="Calibri" w:cs="Calibri"/>
            <w:color w:val="000000"/>
            <w:bdr w:val="none" w:sz="0" w:space="0" w:color="auto" w:frame="1"/>
          </w:rPr>
          <w:delText xml:space="preserve"> Let hunter utility be</w:delText>
        </w:r>
      </w:del>
    </w:p>
    <w:p w14:paraId="7D4F1136" w14:textId="703C2A0F" w:rsidR="00625AB0" w:rsidRPr="00DB0E37" w:rsidDel="00626DB0" w:rsidRDefault="00625AB0" w:rsidP="00920F22">
      <w:pPr>
        <w:pStyle w:val="ListParagraph"/>
        <w:numPr>
          <w:ilvl w:val="0"/>
          <w:numId w:val="3"/>
        </w:numPr>
        <w:spacing w:after="0" w:line="480" w:lineRule="auto"/>
        <w:ind w:left="3420" w:hanging="3420"/>
        <w:jc w:val="both"/>
        <w:rPr>
          <w:del w:id="255" w:author="Emma Sophia Donnelly" w:date="2025-01-24T11:10:00Z"/>
          <w:rFonts w:ascii="Calibri" w:hAnsi="Calibri" w:cs="Calibri"/>
          <w:color w:val="000000"/>
          <w:bdr w:val="none" w:sz="0" w:space="0" w:color="auto" w:frame="1"/>
        </w:rPr>
      </w:pPr>
      <m:oMath>
        <m:r>
          <w:del w:id="256" w:author="Emma Sophia Donnelly" w:date="2025-01-24T11:10:00Z">
            <w:rPr>
              <w:rFonts w:ascii="Cambria Math" w:hAnsi="Cambria Math" w:cs="Calibri"/>
              <w:color w:val="000000"/>
              <w:bdr w:val="none" w:sz="0" w:space="0" w:color="auto" w:frame="1"/>
              <w:rPrChange w:id="257" w:author="Emma Sophia Donnelly" w:date="2025-01-24T11:12:00Z">
                <w:rPr>
                  <w:rFonts w:ascii="Cambria Math" w:hAnsi="Cambria Math" w:cs="Calibri"/>
                  <w:color w:val="000000"/>
                  <w:bdr w:val="none" w:sz="0" w:space="0" w:color="auto" w:frame="1"/>
                </w:rPr>
              </w:rPrChange>
            </w:rPr>
            <m:t>U</m:t>
          </w:del>
        </m:r>
        <m:d>
          <m:dPr>
            <m:ctrlPr>
              <w:del w:id="258" w:author="Emma Sophia Donnelly" w:date="2025-01-24T11:10:00Z">
                <w:rPr>
                  <w:rFonts w:ascii="Cambria Math" w:hAnsi="Cambria Math" w:cs="Calibri"/>
                  <w:i/>
                  <w:color w:val="000000"/>
                  <w:bdr w:val="none" w:sz="0" w:space="0" w:color="auto" w:frame="1"/>
                </w:rPr>
              </w:del>
            </m:ctrlPr>
          </m:dPr>
          <m:e>
            <m:r>
              <w:del w:id="259" w:author="Emma Sophia Donnelly" w:date="2025-01-24T11:10:00Z">
                <w:rPr>
                  <w:rFonts w:ascii="Cambria Math" w:hAnsi="Cambria Math" w:cs="Calibri"/>
                  <w:color w:val="000000"/>
                  <w:bdr w:val="none" w:sz="0" w:space="0" w:color="auto" w:frame="1"/>
                  <w:rPrChange w:id="260" w:author="Emma Sophia Donnelly" w:date="2025-01-24T11:12:00Z">
                    <w:rPr>
                      <w:rFonts w:ascii="Cambria Math" w:hAnsi="Cambria Math" w:cs="Calibri"/>
                      <w:color w:val="000000"/>
                      <w:bdr w:val="none" w:sz="0" w:space="0" w:color="auto" w:frame="1"/>
                    </w:rPr>
                  </w:rPrChange>
                </w:rPr>
                <m:t>η</m:t>
              </w:del>
            </m:r>
            <m:d>
              <m:dPr>
                <m:ctrlPr>
                  <w:del w:id="261" w:author="Emma Sophia Donnelly" w:date="2025-01-24T11:10:00Z">
                    <w:rPr>
                      <w:rFonts w:ascii="Cambria Math" w:hAnsi="Cambria Math" w:cs="Calibri"/>
                      <w:i/>
                      <w:color w:val="000000"/>
                      <w:bdr w:val="none" w:sz="0" w:space="0" w:color="auto" w:frame="1"/>
                    </w:rPr>
                  </w:del>
                </m:ctrlPr>
              </m:dPr>
              <m:e>
                <m:r>
                  <w:del w:id="262" w:author="Emma Sophia Donnelly" w:date="2025-01-24T11:10:00Z">
                    <w:rPr>
                      <w:rFonts w:ascii="Cambria Math" w:hAnsi="Cambria Math" w:cs="Calibri"/>
                      <w:color w:val="000000"/>
                      <w:bdr w:val="none" w:sz="0" w:space="0" w:color="auto" w:frame="1"/>
                      <w:rPrChange w:id="263" w:author="Emma Sophia Donnelly" w:date="2025-01-24T11:12:00Z">
                        <w:rPr>
                          <w:rFonts w:ascii="Cambria Math" w:hAnsi="Cambria Math" w:cs="Calibri"/>
                          <w:color w:val="000000"/>
                          <w:bdr w:val="none" w:sz="0" w:space="0" w:color="auto" w:frame="1"/>
                        </w:rPr>
                      </w:rPrChange>
                    </w:rPr>
                    <m:t>N,b,Q</m:t>
                  </w:del>
                </m:r>
              </m:e>
            </m:d>
            <m:r>
              <w:del w:id="264" w:author="Emma Sophia Donnelly" w:date="2025-01-24T11:10:00Z">
                <w:rPr>
                  <w:rFonts w:ascii="Cambria Math" w:hAnsi="Cambria Math" w:cs="Calibri"/>
                  <w:color w:val="000000"/>
                  <w:bdr w:val="none" w:sz="0" w:space="0" w:color="auto" w:frame="1"/>
                  <w:rPrChange w:id="265" w:author="Emma Sophia Donnelly" w:date="2025-01-24T11:12:00Z">
                    <w:rPr>
                      <w:rFonts w:ascii="Cambria Math" w:hAnsi="Cambria Math" w:cs="Calibri"/>
                      <w:color w:val="000000"/>
                      <w:bdr w:val="none" w:sz="0" w:space="0" w:color="auto" w:frame="1"/>
                    </w:rPr>
                  </w:rPrChange>
                </w:rPr>
                <m:t>,y;X</m:t>
              </w:del>
            </m:r>
          </m:e>
        </m:d>
        <m:r>
          <w:del w:id="266" w:author="Emma Sophia Donnelly" w:date="2025-01-24T11:10:00Z">
            <w:rPr>
              <w:rFonts w:ascii="Cambria Math" w:hAnsi="Cambria Math" w:cs="Calibri"/>
              <w:color w:val="000000"/>
              <w:bdr w:val="none" w:sz="0" w:space="0" w:color="auto" w:frame="1"/>
              <w:rPrChange w:id="267" w:author="Emma Sophia Donnelly" w:date="2025-01-24T11:12:00Z">
                <w:rPr>
                  <w:rFonts w:ascii="Cambria Math" w:hAnsi="Cambria Math" w:cs="Calibri"/>
                  <w:color w:val="000000"/>
                  <w:bdr w:val="none" w:sz="0" w:space="0" w:color="auto" w:frame="1"/>
                </w:rPr>
              </w:rPrChange>
            </w:rPr>
            <m:t>+ϵ,</m:t>
          </w:del>
        </m:r>
      </m:oMath>
    </w:p>
    <w:p w14:paraId="51A4811F" w14:textId="573AB406" w:rsidR="00D51DFD" w:rsidRPr="00DB0E37" w:rsidDel="004B6B49" w:rsidRDefault="00177121" w:rsidP="00920F22">
      <w:pPr>
        <w:spacing w:after="0" w:line="480" w:lineRule="auto"/>
        <w:jc w:val="both"/>
        <w:rPr>
          <w:del w:id="268" w:author="Emma Sophia Donnelly" w:date="2025-01-24T11:11:00Z"/>
          <w:rFonts w:ascii="Calibri" w:hAnsi="Calibri" w:cs="Calibri"/>
          <w:color w:val="000000"/>
          <w:bdr w:val="none" w:sz="0" w:space="0" w:color="auto" w:frame="1"/>
        </w:rPr>
      </w:pPr>
      <w:del w:id="269" w:author="Emma Sophia Donnelly" w:date="2025-01-24T11:11:00Z">
        <w:r w:rsidRPr="00DB0E37" w:rsidDel="004B6B49">
          <w:rPr>
            <w:rFonts w:ascii="Calibri" w:hAnsi="Calibri" w:cs="Calibri"/>
            <w:color w:val="000000"/>
            <w:bdr w:val="none" w:sz="0" w:space="0" w:color="auto" w:frame="1"/>
          </w:rPr>
          <w:delText xml:space="preserve">where </w:delText>
        </w:r>
        <w:r w:rsidRPr="00DB0E37" w:rsidDel="004B6B49">
          <w:rPr>
            <w:rFonts w:ascii="Calibri" w:hAnsi="Calibri" w:cs="Calibri"/>
            <w:i/>
            <w:iCs/>
            <w:color w:val="000000"/>
            <w:bdr w:val="none" w:sz="0" w:space="0" w:color="auto" w:frame="1"/>
          </w:rPr>
          <w:delText xml:space="preserve">y </w:delText>
        </w:r>
        <w:r w:rsidRPr="00DB0E37" w:rsidDel="004B6B49">
          <w:rPr>
            <w:rFonts w:ascii="Calibri" w:hAnsi="Calibri" w:cs="Calibri"/>
            <w:color w:val="000000"/>
            <w:bdr w:val="none" w:sz="0" w:space="0" w:color="auto" w:frame="1"/>
          </w:rPr>
          <w:delText>is income</w:delText>
        </w:r>
        <w:r w:rsidR="00C114A7" w:rsidRPr="00DB0E37" w:rsidDel="004B6B49">
          <w:rPr>
            <w:rFonts w:ascii="Calibri" w:hAnsi="Calibri" w:cs="Calibri"/>
            <w:color w:val="000000"/>
            <w:bdr w:val="none" w:sz="0" w:space="0" w:color="auto" w:frame="1"/>
          </w:rPr>
          <w:delText xml:space="preserve"> with density </w:delText>
        </w:r>
      </w:del>
      <m:oMath>
        <m:sSub>
          <m:sSubPr>
            <m:ctrlPr>
              <w:del w:id="270" w:author="Emma Sophia Donnelly" w:date="2025-01-24T11:11:00Z">
                <w:rPr>
                  <w:rFonts w:ascii="Cambria Math" w:hAnsi="Cambria Math" w:cs="Calibri"/>
                  <w:i/>
                  <w:color w:val="000000"/>
                  <w:bdr w:val="none" w:sz="0" w:space="0" w:color="auto" w:frame="1"/>
                </w:rPr>
              </w:del>
            </m:ctrlPr>
          </m:sSubPr>
          <m:e>
            <m:r>
              <w:del w:id="271" w:author="Emma Sophia Donnelly" w:date="2025-01-24T11:11:00Z">
                <w:rPr>
                  <w:rFonts w:ascii="Cambria Math" w:hAnsi="Cambria Math" w:cs="Calibri"/>
                  <w:color w:val="000000"/>
                  <w:bdr w:val="none" w:sz="0" w:space="0" w:color="auto" w:frame="1"/>
                  <w:rPrChange w:id="272" w:author="Emma Sophia Donnelly" w:date="2025-01-24T11:12:00Z">
                    <w:rPr>
                      <w:rFonts w:ascii="Cambria Math" w:hAnsi="Cambria Math" w:cs="Calibri"/>
                      <w:color w:val="000000"/>
                      <w:bdr w:val="none" w:sz="0" w:space="0" w:color="auto" w:frame="1"/>
                    </w:rPr>
                  </w:rPrChange>
                </w:rPr>
                <m:t>f</m:t>
              </w:del>
            </m:r>
          </m:e>
          <m:sub>
            <m:r>
              <w:del w:id="273" w:author="Emma Sophia Donnelly" w:date="2025-01-24T11:11:00Z">
                <w:rPr>
                  <w:rFonts w:ascii="Cambria Math" w:hAnsi="Cambria Math" w:cs="Calibri"/>
                  <w:color w:val="000000"/>
                  <w:bdr w:val="none" w:sz="0" w:space="0" w:color="auto" w:frame="1"/>
                  <w:rPrChange w:id="274" w:author="Emma Sophia Donnelly" w:date="2025-01-24T11:12:00Z">
                    <w:rPr>
                      <w:rFonts w:ascii="Cambria Math" w:hAnsi="Cambria Math" w:cs="Calibri"/>
                      <w:color w:val="000000"/>
                      <w:bdr w:val="none" w:sz="0" w:space="0" w:color="auto" w:frame="1"/>
                    </w:rPr>
                  </w:rPrChange>
                </w:rPr>
                <m:t>y</m:t>
              </w:del>
            </m:r>
          </m:sub>
        </m:sSub>
        <m:d>
          <m:dPr>
            <m:ctrlPr>
              <w:del w:id="275" w:author="Emma Sophia Donnelly" w:date="2025-01-24T11:11:00Z">
                <w:rPr>
                  <w:rFonts w:ascii="Cambria Math" w:hAnsi="Cambria Math" w:cs="Calibri"/>
                  <w:i/>
                  <w:color w:val="000000"/>
                  <w:bdr w:val="none" w:sz="0" w:space="0" w:color="auto" w:frame="1"/>
                </w:rPr>
              </w:del>
            </m:ctrlPr>
          </m:dPr>
          <m:e>
            <m:r>
              <w:del w:id="276" w:author="Emma Sophia Donnelly" w:date="2025-01-24T11:11:00Z">
                <w:rPr>
                  <w:rFonts w:ascii="Cambria Math" w:hAnsi="Cambria Math" w:cs="Calibri"/>
                  <w:color w:val="000000"/>
                  <w:bdr w:val="none" w:sz="0" w:space="0" w:color="auto" w:frame="1"/>
                  <w:rPrChange w:id="277" w:author="Emma Sophia Donnelly" w:date="2025-01-24T11:12:00Z">
                    <w:rPr>
                      <w:rFonts w:ascii="Cambria Math" w:hAnsi="Cambria Math" w:cs="Calibri"/>
                      <w:color w:val="000000"/>
                      <w:bdr w:val="none" w:sz="0" w:space="0" w:color="auto" w:frame="1"/>
                    </w:rPr>
                  </w:rPrChange>
                </w:rPr>
                <m:t>y</m:t>
              </w:del>
            </m:r>
          </m:e>
        </m:d>
      </m:oMath>
      <w:del w:id="278" w:author="Emma Sophia Donnelly" w:date="2025-01-24T11:11:00Z">
        <w:r w:rsidRPr="00DB0E37" w:rsidDel="004B6B49">
          <w:rPr>
            <w:rFonts w:ascii="Calibri" w:hAnsi="Calibri" w:cs="Calibri"/>
            <w:color w:val="000000"/>
            <w:bdr w:val="none" w:sz="0" w:space="0" w:color="auto" w:frame="1"/>
          </w:rPr>
          <w:delText xml:space="preserve">, </w:delText>
        </w:r>
        <w:r w:rsidRPr="00DB0E37" w:rsidDel="004B6B49">
          <w:rPr>
            <w:rFonts w:ascii="Calibri" w:hAnsi="Calibri" w:cs="Calibri"/>
            <w:i/>
            <w:iCs/>
            <w:color w:val="000000"/>
            <w:bdr w:val="none" w:sz="0" w:space="0" w:color="auto" w:frame="1"/>
          </w:rPr>
          <w:delText>X</w:delText>
        </w:r>
        <w:r w:rsidRPr="00DB0E37" w:rsidDel="004B6B49">
          <w:rPr>
            <w:rFonts w:ascii="Calibri" w:hAnsi="Calibri" w:cs="Calibri"/>
            <w:color w:val="000000"/>
            <w:bdr w:val="none" w:sz="0" w:space="0" w:color="auto" w:frame="1"/>
          </w:rPr>
          <w:delText xml:space="preserve"> denotes other personal characteristics</w:delText>
        </w:r>
        <w:r w:rsidR="00A61EF1" w:rsidRPr="00DB0E37" w:rsidDel="004B6B49">
          <w:rPr>
            <w:rFonts w:ascii="Calibri" w:hAnsi="Calibri" w:cs="Calibri"/>
            <w:color w:val="000000"/>
            <w:bdr w:val="none" w:sz="0" w:space="0" w:color="auto" w:frame="1"/>
          </w:rPr>
          <w:delText xml:space="preserve"> with joint density </w:delText>
        </w:r>
      </w:del>
      <m:oMath>
        <m:sSub>
          <m:sSubPr>
            <m:ctrlPr>
              <w:del w:id="279" w:author="Emma Sophia Donnelly" w:date="2025-01-24T11:11:00Z">
                <w:rPr>
                  <w:rFonts w:ascii="Cambria Math" w:hAnsi="Cambria Math" w:cs="Calibri"/>
                  <w:i/>
                  <w:color w:val="000000"/>
                  <w:bdr w:val="none" w:sz="0" w:space="0" w:color="auto" w:frame="1"/>
                </w:rPr>
              </w:del>
            </m:ctrlPr>
          </m:sSubPr>
          <m:e>
            <m:r>
              <w:del w:id="280" w:author="Emma Sophia Donnelly" w:date="2025-01-24T11:11:00Z">
                <w:rPr>
                  <w:rFonts w:ascii="Cambria Math" w:hAnsi="Cambria Math" w:cs="Calibri"/>
                  <w:color w:val="000000"/>
                  <w:bdr w:val="none" w:sz="0" w:space="0" w:color="auto" w:frame="1"/>
                  <w:rPrChange w:id="281" w:author="Emma Sophia Donnelly" w:date="2025-01-24T11:12:00Z">
                    <w:rPr>
                      <w:rFonts w:ascii="Cambria Math" w:hAnsi="Cambria Math" w:cs="Calibri"/>
                      <w:color w:val="000000"/>
                      <w:bdr w:val="none" w:sz="0" w:space="0" w:color="auto" w:frame="1"/>
                    </w:rPr>
                  </w:rPrChange>
                </w:rPr>
                <m:t>f</m:t>
              </w:del>
            </m:r>
          </m:e>
          <m:sub>
            <m:r>
              <w:del w:id="282" w:author="Emma Sophia Donnelly" w:date="2025-01-24T11:11:00Z">
                <w:rPr>
                  <w:rFonts w:ascii="Cambria Math" w:hAnsi="Cambria Math" w:cs="Calibri"/>
                  <w:color w:val="000000"/>
                  <w:bdr w:val="none" w:sz="0" w:space="0" w:color="auto" w:frame="1"/>
                  <w:rPrChange w:id="283" w:author="Emma Sophia Donnelly" w:date="2025-01-24T11:12:00Z">
                    <w:rPr>
                      <w:rFonts w:ascii="Cambria Math" w:hAnsi="Cambria Math" w:cs="Calibri"/>
                      <w:color w:val="000000"/>
                      <w:bdr w:val="none" w:sz="0" w:space="0" w:color="auto" w:frame="1"/>
                    </w:rPr>
                  </w:rPrChange>
                </w:rPr>
                <m:t>X</m:t>
              </w:del>
            </m:r>
          </m:sub>
        </m:sSub>
        <m:d>
          <m:dPr>
            <m:ctrlPr>
              <w:del w:id="284" w:author="Emma Sophia Donnelly" w:date="2025-01-24T11:11:00Z">
                <w:rPr>
                  <w:rFonts w:ascii="Cambria Math" w:hAnsi="Cambria Math" w:cs="Calibri"/>
                  <w:i/>
                  <w:color w:val="000000"/>
                  <w:bdr w:val="none" w:sz="0" w:space="0" w:color="auto" w:frame="1"/>
                </w:rPr>
              </w:del>
            </m:ctrlPr>
          </m:dPr>
          <m:e>
            <m:r>
              <w:del w:id="285" w:author="Emma Sophia Donnelly" w:date="2025-01-24T11:11:00Z">
                <w:rPr>
                  <w:rFonts w:ascii="Cambria Math" w:hAnsi="Cambria Math" w:cs="Calibri"/>
                  <w:color w:val="000000"/>
                  <w:bdr w:val="none" w:sz="0" w:space="0" w:color="auto" w:frame="1"/>
                  <w:rPrChange w:id="286" w:author="Emma Sophia Donnelly" w:date="2025-01-24T11:12:00Z">
                    <w:rPr>
                      <w:rFonts w:ascii="Cambria Math" w:hAnsi="Cambria Math" w:cs="Calibri"/>
                      <w:color w:val="000000"/>
                      <w:bdr w:val="none" w:sz="0" w:space="0" w:color="auto" w:frame="1"/>
                    </w:rPr>
                  </w:rPrChange>
                </w:rPr>
                <m:t>X</m:t>
              </w:del>
            </m:r>
          </m:e>
        </m:d>
      </m:oMath>
      <w:del w:id="287" w:author="Emma Sophia Donnelly" w:date="2025-01-24T11:11:00Z">
        <w:r w:rsidRPr="00DB0E37" w:rsidDel="004B6B49">
          <w:rPr>
            <w:rFonts w:ascii="Calibri" w:hAnsi="Calibri" w:cs="Calibri"/>
            <w:color w:val="000000"/>
            <w:bdr w:val="none" w:sz="0" w:space="0" w:color="auto" w:frame="1"/>
          </w:rPr>
          <w:delText xml:space="preserve">, and </w:delText>
        </w:r>
        <w:r w:rsidRPr="00DB0E37" w:rsidDel="004B6B49">
          <w:rPr>
            <w:rFonts w:ascii="Calibri" w:hAnsi="Calibri" w:cs="Calibri"/>
            <w:i/>
            <w:iCs/>
            <w:color w:val="000000"/>
            <w:bdr w:val="none" w:sz="0" w:space="0" w:color="auto" w:frame="1"/>
          </w:rPr>
          <w:delText>ϵ</w:delText>
        </w:r>
        <w:r w:rsidRPr="00DB0E37" w:rsidDel="004B6B49">
          <w:rPr>
            <w:rFonts w:ascii="Calibri" w:hAnsi="Calibri" w:cs="Calibri"/>
            <w:color w:val="000000"/>
            <w:bdr w:val="none" w:sz="0" w:space="0" w:color="auto" w:frame="1"/>
          </w:rPr>
          <w:delText xml:space="preserve"> is a </w:delText>
        </w:r>
        <w:r w:rsidR="00656A03" w:rsidRPr="00DB0E37" w:rsidDel="004B6B49">
          <w:rPr>
            <w:rFonts w:ascii="Calibri" w:hAnsi="Calibri" w:cs="Calibri"/>
            <w:color w:val="000000"/>
            <w:bdr w:val="none" w:sz="0" w:space="0" w:color="auto" w:frame="1"/>
          </w:rPr>
          <w:delText xml:space="preserve">state-dependent </w:delText>
        </w:r>
        <w:r w:rsidR="00BE60E3" w:rsidRPr="00DB0E37" w:rsidDel="004B6B49">
          <w:rPr>
            <w:rFonts w:ascii="Calibri" w:hAnsi="Calibri" w:cs="Calibri"/>
            <w:color w:val="000000"/>
            <w:bdr w:val="none" w:sz="0" w:space="0" w:color="auto" w:frame="1"/>
          </w:rPr>
          <w:delText xml:space="preserve">random </w:delText>
        </w:r>
        <w:r w:rsidR="00656A03" w:rsidRPr="00DB0E37" w:rsidDel="004B6B49">
          <w:rPr>
            <w:rFonts w:ascii="Calibri" w:hAnsi="Calibri" w:cs="Calibri"/>
            <w:color w:val="000000"/>
            <w:bdr w:val="none" w:sz="0" w:space="0" w:color="auto" w:frame="1"/>
          </w:rPr>
          <w:delText>shock</w:delText>
        </w:r>
        <w:r w:rsidRPr="00DB0E37" w:rsidDel="004B6B49">
          <w:rPr>
            <w:rFonts w:ascii="Calibri" w:hAnsi="Calibri" w:cs="Calibri"/>
            <w:color w:val="000000"/>
            <w:bdr w:val="none" w:sz="0" w:space="0" w:color="auto" w:frame="1"/>
          </w:rPr>
          <w:delText xml:space="preserve">. </w:delText>
        </w:r>
        <w:r w:rsidR="00625AB0" w:rsidRPr="00DB0E37" w:rsidDel="004B6B49">
          <w:rPr>
            <w:rFonts w:ascii="Calibri" w:hAnsi="Calibri" w:cs="Calibri"/>
            <w:color w:val="000000"/>
            <w:bdr w:val="none" w:sz="0" w:space="0" w:color="auto" w:frame="1"/>
          </w:rPr>
          <w:delText>A hunter will purchase a permit if the utility from having it exceeds that of not having it</w:delText>
        </w:r>
        <w:r w:rsidR="00D51DFD" w:rsidRPr="00DB0E37" w:rsidDel="004B6B49">
          <w:rPr>
            <w:rFonts w:ascii="Calibri" w:hAnsi="Calibri" w:cs="Calibri"/>
            <w:color w:val="000000"/>
            <w:bdr w:val="none" w:sz="0" w:space="0" w:color="auto" w:frame="1"/>
          </w:rPr>
          <w:delText xml:space="preserve">. </w:delText>
        </w:r>
        <w:r w:rsidR="00473C8A" w:rsidRPr="00DB0E37" w:rsidDel="004B6B49">
          <w:rPr>
            <w:rFonts w:ascii="Calibri" w:hAnsi="Calibri" w:cs="Calibri"/>
            <w:color w:val="000000"/>
            <w:bdr w:val="none" w:sz="0" w:space="0" w:color="auto" w:frame="1"/>
          </w:rPr>
          <w:delText>T</w:delText>
        </w:r>
        <w:r w:rsidR="00D51DFD" w:rsidRPr="00DB0E37" w:rsidDel="004B6B49">
          <w:rPr>
            <w:rFonts w:ascii="Calibri" w:hAnsi="Calibri" w:cs="Calibri"/>
            <w:color w:val="000000"/>
            <w:bdr w:val="none" w:sz="0" w:space="0" w:color="auto" w:frame="1"/>
          </w:rPr>
          <w:delText>he probability this occurs is</w:delText>
        </w:r>
        <w:r w:rsidR="00625AB0" w:rsidRPr="00DB0E37" w:rsidDel="004B6B49">
          <w:rPr>
            <w:rFonts w:ascii="Calibri" w:hAnsi="Calibri" w:cs="Calibri"/>
            <w:color w:val="000000"/>
            <w:bdr w:val="none" w:sz="0" w:space="0" w:color="auto" w:frame="1"/>
          </w:rPr>
          <w:delText xml:space="preserve"> </w:delText>
        </w:r>
      </w:del>
    </w:p>
    <w:p w14:paraId="113A1765" w14:textId="112374B0" w:rsidR="00C13A88" w:rsidRPr="00DB0E37" w:rsidDel="00514433" w:rsidRDefault="006B61F5" w:rsidP="00C13A88">
      <w:pPr>
        <w:pStyle w:val="ListParagraph"/>
        <w:numPr>
          <w:ilvl w:val="0"/>
          <w:numId w:val="3"/>
        </w:numPr>
        <w:spacing w:after="0" w:line="480" w:lineRule="auto"/>
        <w:ind w:left="1530" w:hanging="1530"/>
        <w:rPr>
          <w:del w:id="288" w:author="Emma Sophia Donnelly" w:date="2025-01-24T11:11:00Z"/>
          <w:rFonts w:ascii="Calibri" w:hAnsi="Calibri" w:cs="Calibri"/>
          <w:color w:val="000000"/>
          <w:bdr w:val="none" w:sz="0" w:space="0" w:color="auto" w:frame="1"/>
        </w:rPr>
      </w:pPr>
      <m:oMath>
        <m:eqArr>
          <m:eqArrPr>
            <m:ctrlPr>
              <w:del w:id="289" w:author="Emma Sophia Donnelly" w:date="2025-01-24T11:11:00Z">
                <w:rPr>
                  <w:rFonts w:ascii="Cambria Math" w:eastAsiaTheme="minorEastAsia" w:hAnsi="Cambria Math" w:cs="Calibri"/>
                  <w:i/>
                  <w:color w:val="000000"/>
                  <w:bdr w:val="none" w:sz="0" w:space="0" w:color="auto" w:frame="1"/>
                </w:rPr>
              </w:del>
            </m:ctrlPr>
          </m:eqArrPr>
          <m:e>
            <m:r>
              <w:del w:id="290" w:author="Emma Sophia Donnelly" w:date="2025-01-24T11:11:00Z">
                <w:rPr>
                  <w:rFonts w:ascii="Cambria Math" w:eastAsiaTheme="minorEastAsia" w:hAnsi="Cambria Math" w:cs="Calibri"/>
                  <w:color w:val="000000"/>
                  <w:bdr w:val="none" w:sz="0" w:space="0" w:color="auto" w:frame="1"/>
                  <w:rPrChange w:id="291" w:author="Emma Sophia Donnelly" w:date="2025-01-24T11:12:00Z">
                    <w:rPr>
                      <w:rFonts w:ascii="Cambria Math" w:eastAsiaTheme="minorEastAsia" w:hAnsi="Cambria Math" w:cs="Calibri"/>
                      <w:color w:val="000000"/>
                      <w:bdr w:val="none" w:sz="0" w:space="0" w:color="auto" w:frame="1"/>
                    </w:rPr>
                  </w:rPrChange>
                </w:rPr>
                <m:t>π</m:t>
              </w:del>
            </m:r>
            <m:d>
              <m:dPr>
                <m:ctrlPr>
                  <w:del w:id="292" w:author="Emma Sophia Donnelly" w:date="2025-01-24T11:11:00Z">
                    <w:rPr>
                      <w:rFonts w:ascii="Cambria Math" w:eastAsiaTheme="minorEastAsia" w:hAnsi="Cambria Math" w:cs="Calibri"/>
                      <w:i/>
                      <w:color w:val="000000"/>
                      <w:bdr w:val="none" w:sz="0" w:space="0" w:color="auto" w:frame="1"/>
                    </w:rPr>
                  </w:del>
                </m:ctrlPr>
              </m:dPr>
              <m:e>
                <m:r>
                  <w:del w:id="293" w:author="Emma Sophia Donnelly" w:date="2025-01-24T11:11:00Z">
                    <w:rPr>
                      <w:rFonts w:ascii="Cambria Math" w:eastAsiaTheme="minorEastAsia" w:hAnsi="Cambria Math" w:cs="Calibri"/>
                      <w:color w:val="000000"/>
                      <w:bdr w:val="none" w:sz="0" w:space="0" w:color="auto" w:frame="1"/>
                      <w:rPrChange w:id="294" w:author="Emma Sophia Donnelly" w:date="2025-01-24T11:12:00Z">
                        <w:rPr>
                          <w:rFonts w:ascii="Cambria Math" w:eastAsiaTheme="minorEastAsia" w:hAnsi="Cambria Math" w:cs="Calibri"/>
                          <w:color w:val="000000"/>
                          <w:bdr w:val="none" w:sz="0" w:space="0" w:color="auto" w:frame="1"/>
                        </w:rPr>
                      </w:rPrChange>
                    </w:rPr>
                    <m:t>N,b,q;X,Z</m:t>
                  </w:del>
                </m:r>
              </m:e>
            </m:d>
            <m:r>
              <w:del w:id="295" w:author="Emma Sophia Donnelly" w:date="2025-01-24T11:11:00Z">
                <w:rPr>
                  <w:rFonts w:ascii="Cambria Math" w:eastAsiaTheme="minorEastAsia" w:hAnsi="Cambria Math" w:cs="Calibri"/>
                  <w:color w:val="000000"/>
                  <w:bdr w:val="none" w:sz="0" w:space="0" w:color="auto" w:frame="1"/>
                  <w:rPrChange w:id="296" w:author="Emma Sophia Donnelly" w:date="2025-01-24T11:12:00Z">
                    <w:rPr>
                      <w:rFonts w:ascii="Cambria Math" w:eastAsiaTheme="minorEastAsia" w:hAnsi="Cambria Math" w:cs="Calibri"/>
                      <w:color w:val="000000"/>
                      <w:bdr w:val="none" w:sz="0" w:space="0" w:color="auto" w:frame="1"/>
                    </w:rPr>
                  </w:rPrChange>
                </w:rPr>
                <m:t>=&amp;</m:t>
              </w:del>
            </m:r>
            <m:func>
              <m:funcPr>
                <m:ctrlPr>
                  <w:del w:id="297" w:author="Emma Sophia Donnelly" w:date="2025-01-24T11:11:00Z">
                    <w:rPr>
                      <w:rFonts w:ascii="Cambria Math" w:eastAsiaTheme="minorEastAsia" w:hAnsi="Cambria Math" w:cs="Calibri"/>
                      <w:i/>
                      <w:color w:val="000000"/>
                      <w:bdr w:val="none" w:sz="0" w:space="0" w:color="auto" w:frame="1"/>
                    </w:rPr>
                  </w:del>
                </m:ctrlPr>
              </m:funcPr>
              <m:fName>
                <m:r>
                  <w:del w:id="298" w:author="Emma Sophia Donnelly" w:date="2025-01-24T11:11:00Z">
                    <m:rPr>
                      <m:sty m:val="p"/>
                    </m:rPr>
                    <w:rPr>
                      <w:rFonts w:ascii="Cambria Math" w:eastAsiaTheme="minorEastAsia" w:hAnsi="Cambria Math" w:cs="Calibri"/>
                      <w:color w:val="000000"/>
                      <w:bdr w:val="none" w:sz="0" w:space="0" w:color="auto" w:frame="1"/>
                      <w:rPrChange w:id="299" w:author="Emma Sophia Donnelly" w:date="2025-01-24T11:12:00Z">
                        <w:rPr>
                          <w:rFonts w:ascii="Cambria Math" w:eastAsiaTheme="minorEastAsia" w:hAnsi="Cambria Math" w:cs="Calibri"/>
                          <w:color w:val="000000"/>
                          <w:bdr w:val="none" w:sz="0" w:space="0" w:color="auto" w:frame="1"/>
                        </w:rPr>
                      </w:rPrChange>
                    </w:rPr>
                    <m:t>Pr</m:t>
                  </w:del>
                </m:r>
              </m:fName>
              <m:e>
                <m:d>
                  <m:dPr>
                    <m:ctrlPr>
                      <w:del w:id="300" w:author="Emma Sophia Donnelly" w:date="2025-01-24T11:11:00Z">
                        <w:rPr>
                          <w:rFonts w:ascii="Cambria Math" w:eastAsiaTheme="minorEastAsia" w:hAnsi="Cambria Math" w:cs="Calibri"/>
                          <w:i/>
                          <w:color w:val="000000"/>
                          <w:bdr w:val="none" w:sz="0" w:space="0" w:color="auto" w:frame="1"/>
                        </w:rPr>
                      </w:del>
                    </m:ctrlPr>
                  </m:dPr>
                  <m:e>
                    <m:r>
                      <w:del w:id="301" w:author="Emma Sophia Donnelly" w:date="2025-01-24T11:11:00Z">
                        <w:rPr>
                          <w:rFonts w:ascii="Cambria Math" w:hAnsi="Cambria Math" w:cs="Calibri"/>
                          <w:color w:val="000000"/>
                          <w:bdr w:val="none" w:sz="0" w:space="0" w:color="auto" w:frame="1"/>
                          <w:rPrChange w:id="302" w:author="Emma Sophia Donnelly" w:date="2025-01-24T11:12:00Z">
                            <w:rPr>
                              <w:rFonts w:ascii="Cambria Math" w:hAnsi="Cambria Math" w:cs="Calibri"/>
                              <w:color w:val="000000"/>
                              <w:bdr w:val="none" w:sz="0" w:space="0" w:color="auto" w:frame="1"/>
                            </w:rPr>
                          </w:rPrChange>
                        </w:rPr>
                        <m:t>U</m:t>
                      </w:del>
                    </m:r>
                    <m:d>
                      <m:dPr>
                        <m:ctrlPr>
                          <w:del w:id="303" w:author="Emma Sophia Donnelly" w:date="2025-01-24T11:11:00Z">
                            <w:rPr>
                              <w:rFonts w:ascii="Cambria Math" w:hAnsi="Cambria Math" w:cs="Calibri"/>
                              <w:i/>
                              <w:color w:val="000000"/>
                              <w:bdr w:val="none" w:sz="0" w:space="0" w:color="auto" w:frame="1"/>
                            </w:rPr>
                          </w:del>
                        </m:ctrlPr>
                      </m:dPr>
                      <m:e>
                        <m:r>
                          <w:del w:id="304" w:author="Emma Sophia Donnelly" w:date="2025-01-24T11:11:00Z">
                            <w:rPr>
                              <w:rFonts w:ascii="Cambria Math" w:hAnsi="Cambria Math" w:cs="Calibri"/>
                              <w:color w:val="000000"/>
                              <w:bdr w:val="none" w:sz="0" w:space="0" w:color="auto" w:frame="1"/>
                              <w:rPrChange w:id="305" w:author="Emma Sophia Donnelly" w:date="2025-01-24T11:12:00Z">
                                <w:rPr>
                                  <w:rFonts w:ascii="Cambria Math" w:hAnsi="Cambria Math" w:cs="Calibri"/>
                                  <w:color w:val="000000"/>
                                  <w:bdr w:val="none" w:sz="0" w:space="0" w:color="auto" w:frame="1"/>
                                </w:rPr>
                              </w:rPrChange>
                            </w:rPr>
                            <m:t>η</m:t>
                          </w:del>
                        </m:r>
                        <m:d>
                          <m:dPr>
                            <m:ctrlPr>
                              <w:del w:id="306" w:author="Emma Sophia Donnelly" w:date="2025-01-24T11:11:00Z">
                                <w:rPr>
                                  <w:rFonts w:ascii="Cambria Math" w:hAnsi="Cambria Math" w:cs="Calibri"/>
                                  <w:i/>
                                  <w:color w:val="000000"/>
                                  <w:bdr w:val="none" w:sz="0" w:space="0" w:color="auto" w:frame="1"/>
                                </w:rPr>
                              </w:del>
                            </m:ctrlPr>
                          </m:dPr>
                          <m:e>
                            <m:r>
                              <w:del w:id="307" w:author="Emma Sophia Donnelly" w:date="2025-01-24T11:11:00Z">
                                <w:rPr>
                                  <w:rFonts w:ascii="Cambria Math" w:hAnsi="Cambria Math" w:cs="Calibri"/>
                                  <w:color w:val="000000"/>
                                  <w:bdr w:val="none" w:sz="0" w:space="0" w:color="auto" w:frame="1"/>
                                  <w:rPrChange w:id="308" w:author="Emma Sophia Donnelly" w:date="2025-01-24T11:12:00Z">
                                    <w:rPr>
                                      <w:rFonts w:ascii="Cambria Math" w:hAnsi="Cambria Math" w:cs="Calibri"/>
                                      <w:color w:val="000000"/>
                                      <w:bdr w:val="none" w:sz="0" w:space="0" w:color="auto" w:frame="1"/>
                                    </w:rPr>
                                  </w:rPrChange>
                                </w:rPr>
                                <m:t>N,b,Q;Z</m:t>
                              </w:del>
                            </m:r>
                          </m:e>
                        </m:d>
                        <m:r>
                          <w:del w:id="309" w:author="Emma Sophia Donnelly" w:date="2025-01-24T11:11:00Z">
                            <w:rPr>
                              <w:rFonts w:ascii="Cambria Math" w:hAnsi="Cambria Math" w:cs="Calibri"/>
                              <w:color w:val="000000"/>
                              <w:bdr w:val="none" w:sz="0" w:space="0" w:color="auto" w:frame="1"/>
                              <w:rPrChange w:id="310" w:author="Emma Sophia Donnelly" w:date="2025-01-24T11:12:00Z">
                                <w:rPr>
                                  <w:rFonts w:ascii="Cambria Math" w:hAnsi="Cambria Math" w:cs="Calibri"/>
                                  <w:color w:val="000000"/>
                                  <w:bdr w:val="none" w:sz="0" w:space="0" w:color="auto" w:frame="1"/>
                                </w:rPr>
                              </w:rPrChange>
                            </w:rPr>
                            <m:t>,y-l;X</m:t>
                          </w:del>
                        </m:r>
                      </m:e>
                    </m:d>
                    <m:r>
                      <w:del w:id="311" w:author="Emma Sophia Donnelly" w:date="2025-01-24T11:11:00Z">
                        <w:rPr>
                          <w:rFonts w:ascii="Cambria Math" w:hAnsi="Cambria Math" w:cs="Calibri"/>
                          <w:color w:val="000000"/>
                          <w:bdr w:val="none" w:sz="0" w:space="0" w:color="auto" w:frame="1"/>
                          <w:rPrChange w:id="312" w:author="Emma Sophia Donnelly" w:date="2025-01-24T11:12:00Z">
                            <w:rPr>
                              <w:rFonts w:ascii="Cambria Math" w:hAnsi="Cambria Math" w:cs="Calibri"/>
                              <w:color w:val="000000"/>
                              <w:bdr w:val="none" w:sz="0" w:space="0" w:color="auto" w:frame="1"/>
                            </w:rPr>
                          </w:rPrChange>
                        </w:rPr>
                        <m:t>+</m:t>
                      </w:del>
                    </m:r>
                    <m:sSub>
                      <m:sSubPr>
                        <m:ctrlPr>
                          <w:del w:id="313" w:author="Emma Sophia Donnelly" w:date="2025-01-24T11:11:00Z">
                            <w:rPr>
                              <w:rFonts w:ascii="Cambria Math" w:hAnsi="Cambria Math" w:cs="Calibri"/>
                              <w:i/>
                              <w:color w:val="000000"/>
                              <w:bdr w:val="none" w:sz="0" w:space="0" w:color="auto" w:frame="1"/>
                            </w:rPr>
                          </w:del>
                        </m:ctrlPr>
                      </m:sSubPr>
                      <m:e>
                        <m:r>
                          <w:del w:id="314" w:author="Emma Sophia Donnelly" w:date="2025-01-24T11:11:00Z">
                            <w:rPr>
                              <w:rFonts w:ascii="Cambria Math" w:hAnsi="Cambria Math" w:cs="Calibri"/>
                              <w:color w:val="000000"/>
                              <w:bdr w:val="none" w:sz="0" w:space="0" w:color="auto" w:frame="1"/>
                              <w:rPrChange w:id="315" w:author="Emma Sophia Donnelly" w:date="2025-01-24T11:12:00Z">
                                <w:rPr>
                                  <w:rFonts w:ascii="Cambria Math" w:hAnsi="Cambria Math" w:cs="Calibri"/>
                                  <w:color w:val="000000"/>
                                  <w:bdr w:val="none" w:sz="0" w:space="0" w:color="auto" w:frame="1"/>
                                </w:rPr>
                              </w:rPrChange>
                            </w:rPr>
                            <m:t>ϵ</m:t>
                          </w:del>
                        </m:r>
                      </m:e>
                      <m:sub>
                        <m:r>
                          <w:del w:id="316" w:author="Emma Sophia Donnelly" w:date="2025-01-24T11:11:00Z">
                            <w:rPr>
                              <w:rFonts w:ascii="Cambria Math" w:hAnsi="Cambria Math" w:cs="Calibri"/>
                              <w:color w:val="000000"/>
                              <w:bdr w:val="none" w:sz="0" w:space="0" w:color="auto" w:frame="1"/>
                              <w:rPrChange w:id="317" w:author="Emma Sophia Donnelly" w:date="2025-01-24T11:12:00Z">
                                <w:rPr>
                                  <w:rFonts w:ascii="Cambria Math" w:hAnsi="Cambria Math" w:cs="Calibri"/>
                                  <w:color w:val="000000"/>
                                  <w:bdr w:val="none" w:sz="0" w:space="0" w:color="auto" w:frame="1"/>
                                </w:rPr>
                              </w:rPrChange>
                            </w:rPr>
                            <m:t>1</m:t>
                          </w:del>
                        </m:r>
                      </m:sub>
                    </m:sSub>
                    <m:r>
                      <w:del w:id="318" w:author="Emma Sophia Donnelly" w:date="2025-01-24T11:11:00Z">
                        <w:rPr>
                          <w:rFonts w:ascii="Cambria Math" w:hAnsi="Cambria Math" w:cs="Calibri"/>
                          <w:color w:val="000000"/>
                          <w:bdr w:val="none" w:sz="0" w:space="0" w:color="auto" w:frame="1"/>
                          <w:rPrChange w:id="319" w:author="Emma Sophia Donnelly" w:date="2025-01-24T11:12:00Z">
                            <w:rPr>
                              <w:rFonts w:ascii="Cambria Math" w:hAnsi="Cambria Math" w:cs="Calibri"/>
                              <w:color w:val="000000"/>
                              <w:bdr w:val="none" w:sz="0" w:space="0" w:color="auto" w:frame="1"/>
                            </w:rPr>
                          </w:rPrChange>
                        </w:rPr>
                        <m:t>≥U</m:t>
                      </w:del>
                    </m:r>
                    <m:d>
                      <m:dPr>
                        <m:ctrlPr>
                          <w:del w:id="320" w:author="Emma Sophia Donnelly" w:date="2025-01-24T11:11:00Z">
                            <w:rPr>
                              <w:rFonts w:ascii="Cambria Math" w:hAnsi="Cambria Math" w:cs="Calibri"/>
                              <w:i/>
                              <w:color w:val="000000"/>
                              <w:bdr w:val="none" w:sz="0" w:space="0" w:color="auto" w:frame="1"/>
                            </w:rPr>
                          </w:del>
                        </m:ctrlPr>
                      </m:dPr>
                      <m:e>
                        <m:r>
                          <w:del w:id="321" w:author="Emma Sophia Donnelly" w:date="2025-01-24T11:11:00Z">
                            <w:rPr>
                              <w:rFonts w:ascii="Cambria Math" w:hAnsi="Cambria Math" w:cs="Calibri"/>
                              <w:color w:val="000000"/>
                              <w:bdr w:val="none" w:sz="0" w:space="0" w:color="auto" w:frame="1"/>
                              <w:rPrChange w:id="322" w:author="Emma Sophia Donnelly" w:date="2025-01-24T11:12:00Z">
                                <w:rPr>
                                  <w:rFonts w:ascii="Cambria Math" w:hAnsi="Cambria Math" w:cs="Calibri"/>
                                  <w:color w:val="000000"/>
                                  <w:bdr w:val="none" w:sz="0" w:space="0" w:color="auto" w:frame="1"/>
                                </w:rPr>
                              </w:rPrChange>
                            </w:rPr>
                            <m:t>0,y;X</m:t>
                          </w:del>
                        </m:r>
                      </m:e>
                    </m:d>
                    <m:r>
                      <w:del w:id="323" w:author="Emma Sophia Donnelly" w:date="2025-01-24T11:11:00Z">
                        <w:rPr>
                          <w:rFonts w:ascii="Cambria Math" w:hAnsi="Cambria Math" w:cs="Calibri"/>
                          <w:color w:val="000000"/>
                          <w:bdr w:val="none" w:sz="0" w:space="0" w:color="auto" w:frame="1"/>
                          <w:rPrChange w:id="324" w:author="Emma Sophia Donnelly" w:date="2025-01-24T11:12:00Z">
                            <w:rPr>
                              <w:rFonts w:ascii="Cambria Math" w:hAnsi="Cambria Math" w:cs="Calibri"/>
                              <w:color w:val="000000"/>
                              <w:bdr w:val="none" w:sz="0" w:space="0" w:color="auto" w:frame="1"/>
                            </w:rPr>
                          </w:rPrChange>
                        </w:rPr>
                        <m:t>+</m:t>
                      </w:del>
                    </m:r>
                    <m:sSub>
                      <m:sSubPr>
                        <m:ctrlPr>
                          <w:del w:id="325" w:author="Emma Sophia Donnelly" w:date="2025-01-24T11:11:00Z">
                            <w:rPr>
                              <w:rFonts w:ascii="Cambria Math" w:hAnsi="Cambria Math" w:cs="Calibri"/>
                              <w:i/>
                              <w:color w:val="000000"/>
                              <w:bdr w:val="none" w:sz="0" w:space="0" w:color="auto" w:frame="1"/>
                            </w:rPr>
                          </w:del>
                        </m:ctrlPr>
                      </m:sSubPr>
                      <m:e>
                        <m:r>
                          <w:del w:id="326" w:author="Emma Sophia Donnelly" w:date="2025-01-24T11:11:00Z">
                            <w:rPr>
                              <w:rFonts w:ascii="Cambria Math" w:hAnsi="Cambria Math" w:cs="Calibri"/>
                              <w:color w:val="000000"/>
                              <w:bdr w:val="none" w:sz="0" w:space="0" w:color="auto" w:frame="1"/>
                              <w:rPrChange w:id="327" w:author="Emma Sophia Donnelly" w:date="2025-01-24T11:12:00Z">
                                <w:rPr>
                                  <w:rFonts w:ascii="Cambria Math" w:hAnsi="Cambria Math" w:cs="Calibri"/>
                                  <w:color w:val="000000"/>
                                  <w:bdr w:val="none" w:sz="0" w:space="0" w:color="auto" w:frame="1"/>
                                </w:rPr>
                              </w:rPrChange>
                            </w:rPr>
                            <m:t>ϵ</m:t>
                          </w:del>
                        </m:r>
                      </m:e>
                      <m:sub>
                        <m:r>
                          <w:del w:id="328" w:author="Emma Sophia Donnelly" w:date="2025-01-24T11:11:00Z">
                            <w:rPr>
                              <w:rFonts w:ascii="Cambria Math" w:hAnsi="Cambria Math" w:cs="Calibri"/>
                              <w:color w:val="000000"/>
                              <w:bdr w:val="none" w:sz="0" w:space="0" w:color="auto" w:frame="1"/>
                              <w:rPrChange w:id="329" w:author="Emma Sophia Donnelly" w:date="2025-01-24T11:12:00Z">
                                <w:rPr>
                                  <w:rFonts w:ascii="Cambria Math" w:hAnsi="Cambria Math" w:cs="Calibri"/>
                                  <w:color w:val="000000"/>
                                  <w:bdr w:val="none" w:sz="0" w:space="0" w:color="auto" w:frame="1"/>
                                </w:rPr>
                              </w:rPrChange>
                            </w:rPr>
                            <m:t>0</m:t>
                          </w:del>
                        </m:r>
                      </m:sub>
                    </m:sSub>
                    <m:ctrlPr>
                      <w:del w:id="330" w:author="Emma Sophia Donnelly" w:date="2025-01-24T11:11:00Z">
                        <w:rPr>
                          <w:rFonts w:ascii="Cambria Math" w:hAnsi="Cambria Math" w:cs="Calibri"/>
                          <w:i/>
                          <w:color w:val="000000"/>
                          <w:bdr w:val="none" w:sz="0" w:space="0" w:color="auto" w:frame="1"/>
                        </w:rPr>
                      </w:del>
                    </m:ctrlPr>
                  </m:e>
                </m:d>
              </m:e>
            </m:func>
          </m:e>
          <m:e>
            <m:r>
              <w:del w:id="331" w:author="Emma Sophia Donnelly" w:date="2025-01-24T11:11:00Z">
                <w:rPr>
                  <w:rFonts w:ascii="Cambria Math" w:eastAsiaTheme="minorEastAsia" w:hAnsi="Cambria Math" w:cs="Calibri"/>
                  <w:color w:val="000000"/>
                  <w:bdr w:val="none" w:sz="0" w:space="0" w:color="auto" w:frame="1"/>
                  <w:rPrChange w:id="332" w:author="Emma Sophia Donnelly" w:date="2025-01-24T11:12:00Z">
                    <w:rPr>
                      <w:rFonts w:ascii="Cambria Math" w:eastAsiaTheme="minorEastAsia" w:hAnsi="Cambria Math" w:cs="Calibri"/>
                      <w:color w:val="000000"/>
                      <w:bdr w:val="none" w:sz="0" w:space="0" w:color="auto" w:frame="1"/>
                    </w:rPr>
                  </w:rPrChange>
                </w:rPr>
                <m:t>=&amp;</m:t>
              </w:del>
            </m:r>
            <m:func>
              <m:funcPr>
                <m:ctrlPr>
                  <w:del w:id="333" w:author="Emma Sophia Donnelly" w:date="2025-01-24T11:11:00Z">
                    <w:rPr>
                      <w:rFonts w:ascii="Cambria Math" w:hAnsi="Cambria Math" w:cs="Calibri"/>
                      <w:i/>
                      <w:color w:val="000000"/>
                      <w:bdr w:val="none" w:sz="0" w:space="0" w:color="auto" w:frame="1"/>
                    </w:rPr>
                  </w:del>
                </m:ctrlPr>
              </m:funcPr>
              <m:fName>
                <m:r>
                  <w:del w:id="334" w:author="Emma Sophia Donnelly" w:date="2025-01-24T11:11:00Z">
                    <m:rPr>
                      <m:sty m:val="p"/>
                    </m:rPr>
                    <w:rPr>
                      <w:rFonts w:ascii="Cambria Math" w:hAnsi="Cambria Math" w:cs="Calibri"/>
                      <w:color w:val="000000"/>
                      <w:bdr w:val="none" w:sz="0" w:space="0" w:color="auto" w:frame="1"/>
                      <w:rPrChange w:id="335" w:author="Emma Sophia Donnelly" w:date="2025-01-24T11:12:00Z">
                        <w:rPr>
                          <w:rFonts w:ascii="Cambria Math" w:hAnsi="Cambria Math" w:cs="Calibri"/>
                          <w:color w:val="000000"/>
                          <w:bdr w:val="none" w:sz="0" w:space="0" w:color="auto" w:frame="1"/>
                        </w:rPr>
                      </w:rPrChange>
                    </w:rPr>
                    <m:t>Pr</m:t>
                  </w:del>
                </m:r>
              </m:fName>
              <m:e>
                <m:d>
                  <m:dPr>
                    <m:ctrlPr>
                      <w:del w:id="336" w:author="Emma Sophia Donnelly" w:date="2025-01-24T11:11:00Z">
                        <w:rPr>
                          <w:rFonts w:ascii="Cambria Math" w:hAnsi="Cambria Math" w:cs="Calibri"/>
                          <w:i/>
                          <w:color w:val="000000"/>
                          <w:bdr w:val="none" w:sz="0" w:space="0" w:color="auto" w:frame="1"/>
                        </w:rPr>
                      </w:del>
                    </m:ctrlPr>
                  </m:dPr>
                  <m:e>
                    <m:r>
                      <w:del w:id="337" w:author="Emma Sophia Donnelly" w:date="2025-01-24T11:11:00Z">
                        <w:rPr>
                          <w:rFonts w:ascii="Cambria Math" w:hAnsi="Cambria Math" w:cs="Calibri"/>
                          <w:color w:val="000000"/>
                          <w:bdr w:val="none" w:sz="0" w:space="0" w:color="auto" w:frame="1"/>
                          <w:rPrChange w:id="338" w:author="Emma Sophia Donnelly" w:date="2025-01-24T11:12:00Z">
                            <w:rPr>
                              <w:rFonts w:ascii="Cambria Math" w:hAnsi="Cambria Math" w:cs="Calibri"/>
                              <w:color w:val="000000"/>
                              <w:bdr w:val="none" w:sz="0" w:space="0" w:color="auto" w:frame="1"/>
                            </w:rPr>
                          </w:rPrChange>
                        </w:rPr>
                        <m:t>U</m:t>
                      </w:del>
                    </m:r>
                    <m:d>
                      <m:dPr>
                        <m:ctrlPr>
                          <w:del w:id="339" w:author="Emma Sophia Donnelly" w:date="2025-01-24T11:11:00Z">
                            <w:rPr>
                              <w:rFonts w:ascii="Cambria Math" w:hAnsi="Cambria Math" w:cs="Calibri"/>
                              <w:i/>
                              <w:color w:val="000000"/>
                              <w:bdr w:val="none" w:sz="0" w:space="0" w:color="auto" w:frame="1"/>
                            </w:rPr>
                          </w:del>
                        </m:ctrlPr>
                      </m:dPr>
                      <m:e>
                        <m:r>
                          <w:del w:id="340" w:author="Emma Sophia Donnelly" w:date="2025-01-24T11:11:00Z">
                            <w:rPr>
                              <w:rFonts w:ascii="Cambria Math" w:hAnsi="Cambria Math" w:cs="Calibri"/>
                              <w:color w:val="000000"/>
                              <w:bdr w:val="none" w:sz="0" w:space="0" w:color="auto" w:frame="1"/>
                              <w:rPrChange w:id="341" w:author="Emma Sophia Donnelly" w:date="2025-01-24T11:12:00Z">
                                <w:rPr>
                                  <w:rFonts w:ascii="Cambria Math" w:hAnsi="Cambria Math" w:cs="Calibri"/>
                                  <w:color w:val="000000"/>
                                  <w:bdr w:val="none" w:sz="0" w:space="0" w:color="auto" w:frame="1"/>
                                </w:rPr>
                              </w:rPrChange>
                            </w:rPr>
                            <m:t>η</m:t>
                          </w:del>
                        </m:r>
                        <m:d>
                          <m:dPr>
                            <m:ctrlPr>
                              <w:del w:id="342" w:author="Emma Sophia Donnelly" w:date="2025-01-24T11:11:00Z">
                                <w:rPr>
                                  <w:rFonts w:ascii="Cambria Math" w:hAnsi="Cambria Math" w:cs="Calibri"/>
                                  <w:i/>
                                  <w:color w:val="000000"/>
                                  <w:bdr w:val="none" w:sz="0" w:space="0" w:color="auto" w:frame="1"/>
                                </w:rPr>
                              </w:del>
                            </m:ctrlPr>
                          </m:dPr>
                          <m:e>
                            <m:r>
                              <w:del w:id="343" w:author="Emma Sophia Donnelly" w:date="2025-01-24T11:11:00Z">
                                <w:rPr>
                                  <w:rFonts w:ascii="Cambria Math" w:hAnsi="Cambria Math" w:cs="Calibri"/>
                                  <w:color w:val="000000"/>
                                  <w:bdr w:val="none" w:sz="0" w:space="0" w:color="auto" w:frame="1"/>
                                  <w:rPrChange w:id="344" w:author="Emma Sophia Donnelly" w:date="2025-01-24T11:12:00Z">
                                    <w:rPr>
                                      <w:rFonts w:ascii="Cambria Math" w:hAnsi="Cambria Math" w:cs="Calibri"/>
                                      <w:color w:val="000000"/>
                                      <w:bdr w:val="none" w:sz="0" w:space="0" w:color="auto" w:frame="1"/>
                                    </w:rPr>
                                  </w:rPrChange>
                                </w:rPr>
                                <m:t>N,b,Q;Z</m:t>
                              </w:del>
                            </m:r>
                          </m:e>
                        </m:d>
                        <m:r>
                          <w:del w:id="345" w:author="Emma Sophia Donnelly" w:date="2025-01-24T11:11:00Z">
                            <w:rPr>
                              <w:rFonts w:ascii="Cambria Math" w:hAnsi="Cambria Math" w:cs="Calibri"/>
                              <w:color w:val="000000"/>
                              <w:bdr w:val="none" w:sz="0" w:space="0" w:color="auto" w:frame="1"/>
                              <w:rPrChange w:id="346" w:author="Emma Sophia Donnelly" w:date="2025-01-24T11:12:00Z">
                                <w:rPr>
                                  <w:rFonts w:ascii="Cambria Math" w:hAnsi="Cambria Math" w:cs="Calibri"/>
                                  <w:color w:val="000000"/>
                                  <w:bdr w:val="none" w:sz="0" w:space="0" w:color="auto" w:frame="1"/>
                                </w:rPr>
                              </w:rPrChange>
                            </w:rPr>
                            <m:t>,y-l;X</m:t>
                          </w:del>
                        </m:r>
                      </m:e>
                    </m:d>
                    <m:r>
                      <w:del w:id="347" w:author="Emma Sophia Donnelly" w:date="2025-01-24T11:11:00Z">
                        <w:rPr>
                          <w:rFonts w:ascii="Cambria Math" w:hAnsi="Cambria Math" w:cs="Calibri"/>
                          <w:color w:val="000000"/>
                          <w:bdr w:val="none" w:sz="0" w:space="0" w:color="auto" w:frame="1"/>
                          <w:rPrChange w:id="348" w:author="Emma Sophia Donnelly" w:date="2025-01-24T11:12:00Z">
                            <w:rPr>
                              <w:rFonts w:ascii="Cambria Math" w:hAnsi="Cambria Math" w:cs="Calibri"/>
                              <w:color w:val="000000"/>
                              <w:bdr w:val="none" w:sz="0" w:space="0" w:color="auto" w:frame="1"/>
                            </w:rPr>
                          </w:rPrChange>
                        </w:rPr>
                        <m:t>-U</m:t>
                      </w:del>
                    </m:r>
                    <m:d>
                      <m:dPr>
                        <m:ctrlPr>
                          <w:del w:id="349" w:author="Emma Sophia Donnelly" w:date="2025-01-24T11:11:00Z">
                            <w:rPr>
                              <w:rFonts w:ascii="Cambria Math" w:hAnsi="Cambria Math" w:cs="Calibri"/>
                              <w:i/>
                              <w:color w:val="000000"/>
                              <w:bdr w:val="none" w:sz="0" w:space="0" w:color="auto" w:frame="1"/>
                            </w:rPr>
                          </w:del>
                        </m:ctrlPr>
                      </m:dPr>
                      <m:e>
                        <m:r>
                          <w:del w:id="350" w:author="Emma Sophia Donnelly" w:date="2025-01-24T11:11:00Z">
                            <w:rPr>
                              <w:rFonts w:ascii="Cambria Math" w:hAnsi="Cambria Math" w:cs="Calibri"/>
                              <w:color w:val="000000"/>
                              <w:bdr w:val="none" w:sz="0" w:space="0" w:color="auto" w:frame="1"/>
                              <w:rPrChange w:id="351" w:author="Emma Sophia Donnelly" w:date="2025-01-24T11:12:00Z">
                                <w:rPr>
                                  <w:rFonts w:ascii="Cambria Math" w:hAnsi="Cambria Math" w:cs="Calibri"/>
                                  <w:color w:val="000000"/>
                                  <w:bdr w:val="none" w:sz="0" w:space="0" w:color="auto" w:frame="1"/>
                                </w:rPr>
                              </w:rPrChange>
                            </w:rPr>
                            <m:t>0,y;X</m:t>
                          </w:del>
                        </m:r>
                      </m:e>
                    </m:d>
                    <m:r>
                      <w:del w:id="352" w:author="Emma Sophia Donnelly" w:date="2025-01-24T11:11:00Z">
                        <w:rPr>
                          <w:rFonts w:ascii="Cambria Math" w:hAnsi="Cambria Math" w:cs="Calibri"/>
                          <w:color w:val="000000"/>
                          <w:bdr w:val="none" w:sz="0" w:space="0" w:color="auto" w:frame="1"/>
                          <w:rPrChange w:id="353" w:author="Emma Sophia Donnelly" w:date="2025-01-24T11:12:00Z">
                            <w:rPr>
                              <w:rFonts w:ascii="Cambria Math" w:hAnsi="Cambria Math" w:cs="Calibri"/>
                              <w:color w:val="000000"/>
                              <w:bdr w:val="none" w:sz="0" w:space="0" w:color="auto" w:frame="1"/>
                            </w:rPr>
                          </w:rPrChange>
                        </w:rPr>
                        <m:t>≥-</m:t>
                      </w:del>
                    </m:r>
                    <m:d>
                      <m:dPr>
                        <m:ctrlPr>
                          <w:del w:id="354" w:author="Emma Sophia Donnelly" w:date="2025-01-24T11:11:00Z">
                            <w:rPr>
                              <w:rFonts w:ascii="Cambria Math" w:hAnsi="Cambria Math" w:cs="Calibri"/>
                              <w:i/>
                              <w:color w:val="000000"/>
                              <w:bdr w:val="none" w:sz="0" w:space="0" w:color="auto" w:frame="1"/>
                            </w:rPr>
                          </w:del>
                        </m:ctrlPr>
                      </m:dPr>
                      <m:e>
                        <m:sSub>
                          <m:sSubPr>
                            <m:ctrlPr>
                              <w:del w:id="355" w:author="Emma Sophia Donnelly" w:date="2025-01-24T11:11:00Z">
                                <w:rPr>
                                  <w:rFonts w:ascii="Cambria Math" w:hAnsi="Cambria Math" w:cs="Calibri"/>
                                  <w:i/>
                                  <w:color w:val="000000"/>
                                  <w:bdr w:val="none" w:sz="0" w:space="0" w:color="auto" w:frame="1"/>
                                </w:rPr>
                              </w:del>
                            </m:ctrlPr>
                          </m:sSubPr>
                          <m:e>
                            <m:r>
                              <w:del w:id="356" w:author="Emma Sophia Donnelly" w:date="2025-01-24T11:11:00Z">
                                <w:rPr>
                                  <w:rFonts w:ascii="Cambria Math" w:hAnsi="Cambria Math" w:cs="Calibri"/>
                                  <w:color w:val="000000"/>
                                  <w:bdr w:val="none" w:sz="0" w:space="0" w:color="auto" w:frame="1"/>
                                  <w:rPrChange w:id="357" w:author="Emma Sophia Donnelly" w:date="2025-01-24T11:12:00Z">
                                    <w:rPr>
                                      <w:rFonts w:ascii="Cambria Math" w:hAnsi="Cambria Math" w:cs="Calibri"/>
                                      <w:color w:val="000000"/>
                                      <w:bdr w:val="none" w:sz="0" w:space="0" w:color="auto" w:frame="1"/>
                                    </w:rPr>
                                  </w:rPrChange>
                                </w:rPr>
                                <m:t>ϵ</m:t>
                              </w:del>
                            </m:r>
                          </m:e>
                          <m:sub>
                            <m:r>
                              <w:del w:id="358" w:author="Emma Sophia Donnelly" w:date="2025-01-24T11:11:00Z">
                                <w:rPr>
                                  <w:rFonts w:ascii="Cambria Math" w:hAnsi="Cambria Math" w:cs="Calibri"/>
                                  <w:color w:val="000000"/>
                                  <w:bdr w:val="none" w:sz="0" w:space="0" w:color="auto" w:frame="1"/>
                                  <w:rPrChange w:id="359" w:author="Emma Sophia Donnelly" w:date="2025-01-24T11:12:00Z">
                                    <w:rPr>
                                      <w:rFonts w:ascii="Cambria Math" w:hAnsi="Cambria Math" w:cs="Calibri"/>
                                      <w:color w:val="000000"/>
                                      <w:bdr w:val="none" w:sz="0" w:space="0" w:color="auto" w:frame="1"/>
                                    </w:rPr>
                                  </w:rPrChange>
                                </w:rPr>
                                <m:t>1</m:t>
                              </w:del>
                            </m:r>
                          </m:sub>
                        </m:sSub>
                        <m:r>
                          <w:del w:id="360" w:author="Emma Sophia Donnelly" w:date="2025-01-24T11:11:00Z">
                            <w:rPr>
                              <w:rFonts w:ascii="Cambria Math" w:hAnsi="Cambria Math" w:cs="Calibri"/>
                              <w:color w:val="000000"/>
                              <w:bdr w:val="none" w:sz="0" w:space="0" w:color="auto" w:frame="1"/>
                              <w:rPrChange w:id="361" w:author="Emma Sophia Donnelly" w:date="2025-01-24T11:12:00Z">
                                <w:rPr>
                                  <w:rFonts w:ascii="Cambria Math" w:hAnsi="Cambria Math" w:cs="Calibri"/>
                                  <w:color w:val="000000"/>
                                  <w:bdr w:val="none" w:sz="0" w:space="0" w:color="auto" w:frame="1"/>
                                </w:rPr>
                              </w:rPrChange>
                            </w:rPr>
                            <m:t>-</m:t>
                          </w:del>
                        </m:r>
                        <m:sSub>
                          <m:sSubPr>
                            <m:ctrlPr>
                              <w:del w:id="362" w:author="Emma Sophia Donnelly" w:date="2025-01-24T11:11:00Z">
                                <w:rPr>
                                  <w:rFonts w:ascii="Cambria Math" w:hAnsi="Cambria Math" w:cs="Calibri"/>
                                  <w:i/>
                                  <w:color w:val="000000"/>
                                  <w:bdr w:val="none" w:sz="0" w:space="0" w:color="auto" w:frame="1"/>
                                </w:rPr>
                              </w:del>
                            </m:ctrlPr>
                          </m:sSubPr>
                          <m:e>
                            <m:r>
                              <w:del w:id="363" w:author="Emma Sophia Donnelly" w:date="2025-01-24T11:11:00Z">
                                <w:rPr>
                                  <w:rFonts w:ascii="Cambria Math" w:hAnsi="Cambria Math" w:cs="Calibri"/>
                                  <w:color w:val="000000"/>
                                  <w:bdr w:val="none" w:sz="0" w:space="0" w:color="auto" w:frame="1"/>
                                  <w:rPrChange w:id="364" w:author="Emma Sophia Donnelly" w:date="2025-01-24T11:12:00Z">
                                    <w:rPr>
                                      <w:rFonts w:ascii="Cambria Math" w:hAnsi="Cambria Math" w:cs="Calibri"/>
                                      <w:color w:val="000000"/>
                                      <w:bdr w:val="none" w:sz="0" w:space="0" w:color="auto" w:frame="1"/>
                                    </w:rPr>
                                  </w:rPrChange>
                                </w:rPr>
                                <m:t>ϵ</m:t>
                              </w:del>
                            </m:r>
                          </m:e>
                          <m:sub>
                            <m:r>
                              <w:del w:id="365" w:author="Emma Sophia Donnelly" w:date="2025-01-24T11:11:00Z">
                                <w:rPr>
                                  <w:rFonts w:ascii="Cambria Math" w:hAnsi="Cambria Math" w:cs="Calibri"/>
                                  <w:color w:val="000000"/>
                                  <w:bdr w:val="none" w:sz="0" w:space="0" w:color="auto" w:frame="1"/>
                                  <w:rPrChange w:id="366" w:author="Emma Sophia Donnelly" w:date="2025-01-24T11:12:00Z">
                                    <w:rPr>
                                      <w:rFonts w:ascii="Cambria Math" w:hAnsi="Cambria Math" w:cs="Calibri"/>
                                      <w:color w:val="000000"/>
                                      <w:bdr w:val="none" w:sz="0" w:space="0" w:color="auto" w:frame="1"/>
                                    </w:rPr>
                                  </w:rPrChange>
                                </w:rPr>
                                <m:t>0</m:t>
                              </w:del>
                            </m:r>
                          </m:sub>
                        </m:sSub>
                      </m:e>
                    </m:d>
                  </m:e>
                </m:d>
              </m:e>
            </m:func>
            <m:ctrlPr>
              <w:del w:id="367" w:author="Emma Sophia Donnelly" w:date="2025-01-24T11:11:00Z">
                <w:rPr>
                  <w:rFonts w:ascii="Cambria Math" w:hAnsi="Cambria Math" w:cs="Calibri"/>
                  <w:i/>
                  <w:color w:val="000000"/>
                  <w:bdr w:val="none" w:sz="0" w:space="0" w:color="auto" w:frame="1"/>
                </w:rPr>
              </w:del>
            </m:ctrlPr>
          </m:e>
        </m:eqArr>
      </m:oMath>
    </w:p>
    <w:p w14:paraId="112B7C9C" w14:textId="77777777" w:rsidR="00C13A88" w:rsidRPr="00DB0E37" w:rsidRDefault="00C13A88" w:rsidP="00625AB0">
      <w:pPr>
        <w:spacing w:after="0" w:line="480" w:lineRule="auto"/>
        <w:rPr>
          <w:rFonts w:ascii="Calibri" w:hAnsi="Calibri" w:cs="Calibri"/>
          <w:color w:val="000000"/>
          <w:bdr w:val="none" w:sz="0" w:space="0" w:color="auto" w:frame="1"/>
        </w:rPr>
      </w:pPr>
    </w:p>
    <w:p w14:paraId="220F96E5" w14:textId="524AEE5A" w:rsidR="001C446F" w:rsidRDefault="001C446F" w:rsidP="00BB5FE2">
      <w:pPr>
        <w:spacing w:after="0" w:line="480" w:lineRule="auto"/>
        <w:rPr>
          <w:ins w:id="368" w:author="Emma Sophia Donnelly" w:date="2025-01-24T11:13:00Z"/>
          <w:rFonts w:ascii="Calibri" w:hAnsi="Calibri" w:cs="Calibri"/>
          <w:color w:val="000000"/>
          <w:bdr w:val="none" w:sz="0" w:space="0" w:color="auto" w:frame="1"/>
        </w:rPr>
      </w:pPr>
      <w:ins w:id="369" w:author="Emma Sophia Donnelly" w:date="2025-01-24T11:13:00Z">
        <w:r>
          <w:rPr>
            <w:rFonts w:eastAsiaTheme="minorEastAsia"/>
          </w:rPr>
          <w:t>where a hat (^) denotes an estimate.</w:t>
        </w:r>
      </w:ins>
      <w:ins w:id="370" w:author="Emma Sophia Donnelly" w:date="2025-01-24T11:14:00Z">
        <w:r>
          <w:rPr>
            <w:rFonts w:eastAsiaTheme="minorEastAsia"/>
          </w:rPr>
          <w:t xml:space="preserve"> Following </w:t>
        </w:r>
      </w:ins>
      <w:ins w:id="371" w:author="Emma Sophia Donnelly" w:date="2025-01-24T11:15:00Z">
        <w:r>
          <w:rPr>
            <w:rFonts w:eastAsiaTheme="minorEastAsia"/>
          </w:rPr>
          <w:t xml:space="preserve">the contraction mapping approach in </w:t>
        </w:r>
      </w:ins>
      <w:ins w:id="372" w:author="Emma Sophia Donnelly" w:date="2025-01-24T11:14:00Z">
        <w:r>
          <w:rPr>
            <w:rFonts w:eastAsiaTheme="minorEastAsia"/>
          </w:rPr>
          <w:t>Timmins and Murdock (), I conduct a counterfactual analysis</w:t>
        </w:r>
      </w:ins>
      <w:ins w:id="373" w:author="Emma Sophia Donnelly" w:date="2025-01-24T11:15:00Z">
        <w:r>
          <w:rPr>
            <w:rFonts w:eastAsiaTheme="minorEastAsia"/>
          </w:rPr>
          <w:t xml:space="preserve"> to solve for the equilibrium </w:t>
        </w:r>
      </w:ins>
      <m:oMath>
        <m:r>
          <w:ins w:id="374" w:author="Emma Sophia Donnelly" w:date="2025-01-24T11:16:00Z">
            <w:rPr>
              <w:rFonts w:ascii="Cambria Math" w:eastAsiaTheme="minorEastAsia" w:hAnsi="Cambria Math"/>
            </w:rPr>
            <m:t>π</m:t>
          </w:ins>
        </m:r>
      </m:oMath>
      <w:ins w:id="375" w:author="Emma Sophia Donnelly" w:date="2025-01-24T11:16:00Z">
        <w:r>
          <w:rPr>
            <w:rFonts w:eastAsiaTheme="minorEastAsia"/>
          </w:rPr>
          <w:t xml:space="preserve"> in equation (3’) for any given changes to </w:t>
        </w:r>
        <w:r w:rsidRPr="001C446F">
          <w:rPr>
            <w:rFonts w:eastAsiaTheme="minorEastAsia"/>
            <w:i/>
            <w:iCs/>
            <w:rPrChange w:id="376" w:author="Emma Sophia Donnelly" w:date="2025-01-24T11:16:00Z">
              <w:rPr>
                <w:rFonts w:eastAsiaTheme="minorEastAsia"/>
              </w:rPr>
            </w:rPrChange>
          </w:rPr>
          <w:t>b</w:t>
        </w:r>
        <w:r>
          <w:rPr>
            <w:rFonts w:eastAsiaTheme="minorEastAsia"/>
          </w:rPr>
          <w:t xml:space="preserve">, </w:t>
        </w:r>
        <w:r w:rsidRPr="001C446F">
          <w:rPr>
            <w:rFonts w:eastAsiaTheme="minorEastAsia"/>
            <w:i/>
            <w:iCs/>
            <w:rPrChange w:id="377" w:author="Emma Sophia Donnelly" w:date="2025-01-24T11:16:00Z">
              <w:rPr>
                <w:rFonts w:eastAsiaTheme="minorEastAsia"/>
              </w:rPr>
            </w:rPrChange>
          </w:rPr>
          <w:t>Q</w:t>
        </w:r>
        <w:r>
          <w:rPr>
            <w:rFonts w:eastAsiaTheme="minorEastAsia"/>
          </w:rPr>
          <w:t xml:space="preserve">, and </w:t>
        </w:r>
        <w:r w:rsidRPr="001C446F">
          <w:rPr>
            <w:rFonts w:eastAsiaTheme="minorEastAsia"/>
            <w:i/>
            <w:iCs/>
            <w:rPrChange w:id="378" w:author="Emma Sophia Donnelly" w:date="2025-01-24T11:16:00Z">
              <w:rPr>
                <w:rFonts w:eastAsiaTheme="minorEastAsia"/>
              </w:rPr>
            </w:rPrChange>
          </w:rPr>
          <w:t>l</w:t>
        </w:r>
        <w:r>
          <w:rPr>
            <w:rFonts w:eastAsiaTheme="minorEastAsia"/>
          </w:rPr>
          <w:t>.</w:t>
        </w:r>
      </w:ins>
    </w:p>
    <w:p w14:paraId="051C10E7" w14:textId="4FB34CE9" w:rsidR="00BB5FE2" w:rsidRPr="00DB0E37" w:rsidDel="001C446F" w:rsidRDefault="00D51DFD" w:rsidP="00BB5FE2">
      <w:pPr>
        <w:spacing w:after="0" w:line="480" w:lineRule="auto"/>
        <w:rPr>
          <w:del w:id="379" w:author="Emma Sophia Donnelly" w:date="2025-01-24T11:14:00Z"/>
          <w:rFonts w:ascii="Calibri" w:eastAsiaTheme="minorEastAsia" w:hAnsi="Calibri" w:cs="Calibri"/>
          <w:color w:val="000000"/>
          <w:bdr w:val="none" w:sz="0" w:space="0" w:color="auto" w:frame="1"/>
        </w:rPr>
      </w:pPr>
      <w:del w:id="380" w:author="Emma Sophia Donnelly" w:date="2025-01-24T11:11:00Z">
        <w:r w:rsidRPr="001C446F" w:rsidDel="004B6B49">
          <w:rPr>
            <w:rFonts w:ascii="Calibri" w:hAnsi="Calibri" w:cs="Calibri"/>
            <w:color w:val="000000"/>
            <w:bdr w:val="none" w:sz="0" w:space="0" w:color="auto" w:frame="1"/>
          </w:rPr>
          <w:delText xml:space="preserve">Assume </w:delText>
        </w:r>
      </w:del>
      <m:oMath>
        <m:sSub>
          <m:sSubPr>
            <m:ctrlPr>
              <w:del w:id="381" w:author="Emma Sophia Donnelly" w:date="2025-01-24T11:11:00Z">
                <w:rPr>
                  <w:rFonts w:ascii="Cambria Math" w:hAnsi="Cambria Math" w:cs="Calibri"/>
                  <w:i/>
                  <w:color w:val="000000"/>
                  <w:bdr w:val="none" w:sz="0" w:space="0" w:color="auto" w:frame="1"/>
                </w:rPr>
              </w:del>
            </m:ctrlPr>
          </m:sSubPr>
          <m:e>
            <m:r>
              <w:del w:id="382" w:author="Emma Sophia Donnelly" w:date="2025-01-24T11:11:00Z">
                <w:rPr>
                  <w:rFonts w:ascii="Cambria Math" w:hAnsi="Cambria Math" w:cs="Calibri"/>
                  <w:color w:val="000000"/>
                  <w:bdr w:val="none" w:sz="0" w:space="0" w:color="auto" w:frame="1"/>
                  <w:rPrChange w:id="383" w:author="Emma Sophia Donnelly" w:date="2025-01-24T11:12:00Z">
                    <w:rPr>
                      <w:rFonts w:ascii="Cambria Math" w:hAnsi="Cambria Math" w:cs="Calibri"/>
                      <w:color w:val="000000"/>
                      <w:bdr w:val="none" w:sz="0" w:space="0" w:color="auto" w:frame="1"/>
                    </w:rPr>
                  </w:rPrChange>
                </w:rPr>
                <m:t>ϵ</m:t>
              </w:del>
            </m:r>
          </m:e>
          <m:sub>
            <m:r>
              <w:del w:id="384" w:author="Emma Sophia Donnelly" w:date="2025-01-24T11:11:00Z">
                <w:rPr>
                  <w:rFonts w:ascii="Cambria Math" w:hAnsi="Cambria Math" w:cs="Calibri"/>
                  <w:color w:val="000000"/>
                  <w:bdr w:val="none" w:sz="0" w:space="0" w:color="auto" w:frame="1"/>
                  <w:rPrChange w:id="385" w:author="Emma Sophia Donnelly" w:date="2025-01-24T11:12:00Z">
                    <w:rPr>
                      <w:rFonts w:ascii="Cambria Math" w:hAnsi="Cambria Math" w:cs="Calibri"/>
                      <w:color w:val="000000"/>
                      <w:bdr w:val="none" w:sz="0" w:space="0" w:color="auto" w:frame="1"/>
                    </w:rPr>
                  </w:rPrChange>
                </w:rPr>
                <m:t>1</m:t>
              </w:del>
            </m:r>
          </m:sub>
        </m:sSub>
        <m:r>
          <w:del w:id="386" w:author="Emma Sophia Donnelly" w:date="2025-01-24T11:11:00Z">
            <w:rPr>
              <w:rFonts w:ascii="Cambria Math" w:hAnsi="Cambria Math" w:cs="Calibri"/>
              <w:color w:val="000000"/>
              <w:bdr w:val="none" w:sz="0" w:space="0" w:color="auto" w:frame="1"/>
              <w:rPrChange w:id="387" w:author="Emma Sophia Donnelly" w:date="2025-01-24T11:12:00Z">
                <w:rPr>
                  <w:rFonts w:ascii="Cambria Math" w:hAnsi="Cambria Math" w:cs="Calibri"/>
                  <w:color w:val="000000"/>
                  <w:bdr w:val="none" w:sz="0" w:space="0" w:color="auto" w:frame="1"/>
                </w:rPr>
              </w:rPrChange>
            </w:rPr>
            <m:t>-</m:t>
          </w:del>
        </m:r>
        <m:sSub>
          <m:sSubPr>
            <m:ctrlPr>
              <w:del w:id="388" w:author="Emma Sophia Donnelly" w:date="2025-01-24T11:11:00Z">
                <w:rPr>
                  <w:rFonts w:ascii="Cambria Math" w:hAnsi="Cambria Math" w:cs="Calibri"/>
                  <w:i/>
                  <w:color w:val="000000"/>
                  <w:bdr w:val="none" w:sz="0" w:space="0" w:color="auto" w:frame="1"/>
                </w:rPr>
              </w:del>
            </m:ctrlPr>
          </m:sSubPr>
          <m:e>
            <m:r>
              <w:del w:id="389" w:author="Emma Sophia Donnelly" w:date="2025-01-24T11:11:00Z">
                <w:rPr>
                  <w:rFonts w:ascii="Cambria Math" w:hAnsi="Cambria Math" w:cs="Calibri"/>
                  <w:color w:val="000000"/>
                  <w:bdr w:val="none" w:sz="0" w:space="0" w:color="auto" w:frame="1"/>
                  <w:rPrChange w:id="390" w:author="Emma Sophia Donnelly" w:date="2025-01-24T11:12:00Z">
                    <w:rPr>
                      <w:rFonts w:ascii="Cambria Math" w:hAnsi="Cambria Math" w:cs="Calibri"/>
                      <w:color w:val="000000"/>
                      <w:bdr w:val="none" w:sz="0" w:space="0" w:color="auto" w:frame="1"/>
                    </w:rPr>
                  </w:rPrChange>
                </w:rPr>
                <m:t>ϵ</m:t>
              </w:del>
            </m:r>
          </m:e>
          <m:sub>
            <m:r>
              <w:del w:id="391" w:author="Emma Sophia Donnelly" w:date="2025-01-24T11:11:00Z">
                <w:rPr>
                  <w:rFonts w:ascii="Cambria Math" w:hAnsi="Cambria Math" w:cs="Calibri"/>
                  <w:color w:val="000000"/>
                  <w:bdr w:val="none" w:sz="0" w:space="0" w:color="auto" w:frame="1"/>
                  <w:rPrChange w:id="392" w:author="Emma Sophia Donnelly" w:date="2025-01-24T11:12:00Z">
                    <w:rPr>
                      <w:rFonts w:ascii="Cambria Math" w:hAnsi="Cambria Math" w:cs="Calibri"/>
                      <w:color w:val="000000"/>
                      <w:bdr w:val="none" w:sz="0" w:space="0" w:color="auto" w:frame="1"/>
                    </w:rPr>
                  </w:rPrChange>
                </w:rPr>
                <m:t>0</m:t>
              </w:del>
            </m:r>
          </m:sub>
        </m:sSub>
        <m:r>
          <w:del w:id="393" w:author="Emma Sophia Donnelly" w:date="2025-01-24T11:11:00Z">
            <w:rPr>
              <w:rFonts w:ascii="Cambria Math" w:eastAsiaTheme="minorEastAsia" w:hAnsi="Cambria Math" w:cs="Calibri"/>
              <w:color w:val="000000"/>
              <w:bdr w:val="none" w:sz="0" w:space="0" w:color="auto" w:frame="1"/>
              <w:rPrChange w:id="394" w:author="Emma Sophia Donnelly" w:date="2025-01-24T11:12:00Z">
                <w:rPr>
                  <w:rFonts w:ascii="Cambria Math" w:eastAsiaTheme="minorEastAsia" w:hAnsi="Cambria Math" w:cs="Calibri"/>
                  <w:color w:val="000000"/>
                  <w:bdr w:val="none" w:sz="0" w:space="0" w:color="auto" w:frame="1"/>
                </w:rPr>
              </w:rPrChange>
            </w:rPr>
            <m:t>~N</m:t>
          </w:del>
        </m:r>
        <m:d>
          <m:dPr>
            <m:ctrlPr>
              <w:del w:id="395" w:author="Emma Sophia Donnelly" w:date="2025-01-24T11:11:00Z">
                <w:rPr>
                  <w:rFonts w:ascii="Cambria Math" w:eastAsiaTheme="minorEastAsia" w:hAnsi="Cambria Math" w:cs="Calibri"/>
                  <w:i/>
                  <w:color w:val="000000"/>
                  <w:bdr w:val="none" w:sz="0" w:space="0" w:color="auto" w:frame="1"/>
                </w:rPr>
              </w:del>
            </m:ctrlPr>
          </m:dPr>
          <m:e>
            <m:r>
              <w:del w:id="396" w:author="Emma Sophia Donnelly" w:date="2025-01-24T11:11:00Z">
                <w:rPr>
                  <w:rFonts w:ascii="Cambria Math" w:eastAsiaTheme="minorEastAsia" w:hAnsi="Cambria Math" w:cs="Calibri"/>
                  <w:color w:val="000000"/>
                  <w:bdr w:val="none" w:sz="0" w:space="0" w:color="auto" w:frame="1"/>
                  <w:rPrChange w:id="397" w:author="Emma Sophia Donnelly" w:date="2025-01-24T11:12:00Z">
                    <w:rPr>
                      <w:rFonts w:ascii="Cambria Math" w:eastAsiaTheme="minorEastAsia" w:hAnsi="Cambria Math" w:cs="Calibri"/>
                      <w:color w:val="000000"/>
                      <w:bdr w:val="none" w:sz="0" w:space="0" w:color="auto" w:frame="1"/>
                    </w:rPr>
                  </w:rPrChange>
                </w:rPr>
                <m:t>0,1</m:t>
              </w:del>
            </m:r>
          </m:e>
        </m:d>
      </m:oMath>
      <w:del w:id="398" w:author="Emma Sophia Donnelly" w:date="2025-01-24T11:11:00Z">
        <w:r w:rsidRPr="00DB0E37" w:rsidDel="004B6B49">
          <w:rPr>
            <w:rFonts w:ascii="Calibri" w:eastAsiaTheme="minorEastAsia" w:hAnsi="Calibri" w:cs="Calibri"/>
            <w:color w:val="000000"/>
            <w:bdr w:val="none" w:sz="0" w:space="0" w:color="auto" w:frame="1"/>
          </w:rPr>
          <w:delText xml:space="preserve">. Then (2) </w:delText>
        </w:r>
        <w:r w:rsidR="00295FC3" w:rsidRPr="00DB0E37" w:rsidDel="004B6B49">
          <w:rPr>
            <w:rFonts w:ascii="Calibri" w:eastAsiaTheme="minorEastAsia" w:hAnsi="Calibri" w:cs="Calibri"/>
            <w:color w:val="000000"/>
            <w:bdr w:val="none" w:sz="0" w:space="0" w:color="auto" w:frame="1"/>
          </w:rPr>
          <w:delText>i</w:delText>
        </w:r>
        <w:r w:rsidRPr="00DB0E37" w:rsidDel="004B6B49">
          <w:rPr>
            <w:rFonts w:ascii="Calibri" w:eastAsiaTheme="minorEastAsia" w:hAnsi="Calibri" w:cs="Calibri"/>
            <w:color w:val="000000"/>
            <w:bdr w:val="none" w:sz="0" w:space="0" w:color="auto" w:frame="1"/>
          </w:rPr>
          <w:delText xml:space="preserve">s </w:delText>
        </w:r>
      </w:del>
      <m:oMath>
        <m:r>
          <w:del w:id="399" w:author="Emma Sophia Donnelly" w:date="2025-01-24T11:11:00Z">
            <m:rPr>
              <m:sty m:val="p"/>
            </m:rPr>
            <w:rPr>
              <w:rFonts w:ascii="Cambria Math" w:eastAsiaTheme="minorEastAsia" w:hAnsi="Cambria Math" w:cs="Calibri"/>
              <w:color w:val="000000"/>
              <w:bdr w:val="none" w:sz="0" w:space="0" w:color="auto" w:frame="1"/>
              <w:rPrChange w:id="400" w:author="Emma Sophia Donnelly" w:date="2025-01-24T11:12:00Z">
                <w:rPr>
                  <w:rFonts w:ascii="Cambria Math" w:eastAsiaTheme="minorEastAsia" w:hAnsi="Cambria Math" w:cs="Calibri"/>
                  <w:color w:val="000000"/>
                  <w:bdr w:val="none" w:sz="0" w:space="0" w:color="auto" w:frame="1"/>
                </w:rPr>
              </w:rPrChange>
            </w:rPr>
            <m:t>Φ</m:t>
          </w:del>
        </m:r>
        <m:d>
          <m:dPr>
            <m:ctrlPr>
              <w:del w:id="401" w:author="Emma Sophia Donnelly" w:date="2025-01-24T11:11:00Z">
                <w:rPr>
                  <w:rFonts w:ascii="Cambria Math" w:eastAsiaTheme="minorEastAsia" w:hAnsi="Cambria Math" w:cs="Calibri"/>
                  <w:i/>
                  <w:color w:val="000000"/>
                  <w:bdr w:val="none" w:sz="0" w:space="0" w:color="auto" w:frame="1"/>
                </w:rPr>
              </w:del>
            </m:ctrlPr>
          </m:dPr>
          <m:e>
            <m:r>
              <w:del w:id="402" w:author="Emma Sophia Donnelly" w:date="2025-01-24T11:11:00Z">
                <w:rPr>
                  <w:rFonts w:ascii="Cambria Math" w:hAnsi="Cambria Math" w:cs="Calibri"/>
                  <w:color w:val="000000"/>
                  <w:bdr w:val="none" w:sz="0" w:space="0" w:color="auto" w:frame="1"/>
                  <w:rPrChange w:id="403" w:author="Emma Sophia Donnelly" w:date="2025-01-24T11:12:00Z">
                    <w:rPr>
                      <w:rFonts w:ascii="Cambria Math" w:hAnsi="Cambria Math" w:cs="Calibri"/>
                      <w:color w:val="000000"/>
                      <w:bdr w:val="none" w:sz="0" w:space="0" w:color="auto" w:frame="1"/>
                    </w:rPr>
                  </w:rPrChange>
                </w:rPr>
                <m:t>U</m:t>
              </w:del>
            </m:r>
            <m:d>
              <m:dPr>
                <m:ctrlPr>
                  <w:del w:id="404" w:author="Emma Sophia Donnelly" w:date="2025-01-24T11:11:00Z">
                    <w:rPr>
                      <w:rFonts w:ascii="Cambria Math" w:hAnsi="Cambria Math" w:cs="Calibri"/>
                      <w:i/>
                      <w:color w:val="000000"/>
                      <w:bdr w:val="none" w:sz="0" w:space="0" w:color="auto" w:frame="1"/>
                    </w:rPr>
                  </w:del>
                </m:ctrlPr>
              </m:dPr>
              <m:e>
                <m:r>
                  <w:del w:id="405" w:author="Emma Sophia Donnelly" w:date="2025-01-24T11:11:00Z">
                    <w:rPr>
                      <w:rFonts w:ascii="Cambria Math" w:hAnsi="Cambria Math" w:cs="Calibri"/>
                      <w:color w:val="000000"/>
                      <w:bdr w:val="none" w:sz="0" w:space="0" w:color="auto" w:frame="1"/>
                      <w:rPrChange w:id="406" w:author="Emma Sophia Donnelly" w:date="2025-01-24T11:12:00Z">
                        <w:rPr>
                          <w:rFonts w:ascii="Cambria Math" w:hAnsi="Cambria Math" w:cs="Calibri"/>
                          <w:color w:val="000000"/>
                          <w:bdr w:val="none" w:sz="0" w:space="0" w:color="auto" w:frame="1"/>
                        </w:rPr>
                      </w:rPrChange>
                    </w:rPr>
                    <m:t>η</m:t>
                  </w:del>
                </m:r>
                <m:d>
                  <m:dPr>
                    <m:ctrlPr>
                      <w:del w:id="407" w:author="Emma Sophia Donnelly" w:date="2025-01-24T11:11:00Z">
                        <w:rPr>
                          <w:rFonts w:ascii="Cambria Math" w:hAnsi="Cambria Math" w:cs="Calibri"/>
                          <w:i/>
                          <w:color w:val="000000"/>
                          <w:bdr w:val="none" w:sz="0" w:space="0" w:color="auto" w:frame="1"/>
                        </w:rPr>
                      </w:del>
                    </m:ctrlPr>
                  </m:dPr>
                  <m:e>
                    <m:r>
                      <w:del w:id="408" w:author="Emma Sophia Donnelly" w:date="2025-01-24T11:11:00Z">
                        <w:rPr>
                          <w:rFonts w:ascii="Cambria Math" w:hAnsi="Cambria Math" w:cs="Calibri"/>
                          <w:color w:val="000000"/>
                          <w:bdr w:val="none" w:sz="0" w:space="0" w:color="auto" w:frame="1"/>
                          <w:rPrChange w:id="409" w:author="Emma Sophia Donnelly" w:date="2025-01-24T11:12:00Z">
                            <w:rPr>
                              <w:rFonts w:ascii="Cambria Math" w:hAnsi="Cambria Math" w:cs="Calibri"/>
                              <w:color w:val="000000"/>
                              <w:bdr w:val="none" w:sz="0" w:space="0" w:color="auto" w:frame="1"/>
                            </w:rPr>
                          </w:rPrChange>
                        </w:rPr>
                        <m:t>N,b,Q;Z</m:t>
                      </w:del>
                    </m:r>
                  </m:e>
                </m:d>
                <m:r>
                  <w:del w:id="410" w:author="Emma Sophia Donnelly" w:date="2025-01-24T11:11:00Z">
                    <w:rPr>
                      <w:rFonts w:ascii="Cambria Math" w:hAnsi="Cambria Math" w:cs="Calibri"/>
                      <w:color w:val="000000"/>
                      <w:bdr w:val="none" w:sz="0" w:space="0" w:color="auto" w:frame="1"/>
                      <w:rPrChange w:id="411" w:author="Emma Sophia Donnelly" w:date="2025-01-24T11:12:00Z">
                        <w:rPr>
                          <w:rFonts w:ascii="Cambria Math" w:hAnsi="Cambria Math" w:cs="Calibri"/>
                          <w:color w:val="000000"/>
                          <w:bdr w:val="none" w:sz="0" w:space="0" w:color="auto" w:frame="1"/>
                        </w:rPr>
                      </w:rPrChange>
                    </w:rPr>
                    <m:t>,y-l;X</m:t>
                  </w:del>
                </m:r>
              </m:e>
            </m:d>
            <m:r>
              <w:del w:id="412" w:author="Emma Sophia Donnelly" w:date="2025-01-24T11:11:00Z">
                <w:rPr>
                  <w:rFonts w:ascii="Cambria Math" w:hAnsi="Cambria Math" w:cs="Calibri"/>
                  <w:color w:val="000000"/>
                  <w:bdr w:val="none" w:sz="0" w:space="0" w:color="auto" w:frame="1"/>
                  <w:rPrChange w:id="413" w:author="Emma Sophia Donnelly" w:date="2025-01-24T11:12:00Z">
                    <w:rPr>
                      <w:rFonts w:ascii="Cambria Math" w:hAnsi="Cambria Math" w:cs="Calibri"/>
                      <w:color w:val="000000"/>
                      <w:bdr w:val="none" w:sz="0" w:space="0" w:color="auto" w:frame="1"/>
                    </w:rPr>
                  </w:rPrChange>
                </w:rPr>
                <m:t>-U</m:t>
              </w:del>
            </m:r>
            <m:d>
              <m:dPr>
                <m:ctrlPr>
                  <w:del w:id="414" w:author="Emma Sophia Donnelly" w:date="2025-01-24T11:11:00Z">
                    <w:rPr>
                      <w:rFonts w:ascii="Cambria Math" w:hAnsi="Cambria Math" w:cs="Calibri"/>
                      <w:i/>
                      <w:color w:val="000000"/>
                      <w:bdr w:val="none" w:sz="0" w:space="0" w:color="auto" w:frame="1"/>
                    </w:rPr>
                  </w:del>
                </m:ctrlPr>
              </m:dPr>
              <m:e>
                <m:r>
                  <w:del w:id="415" w:author="Emma Sophia Donnelly" w:date="2025-01-24T11:11:00Z">
                    <w:rPr>
                      <w:rFonts w:ascii="Cambria Math" w:hAnsi="Cambria Math" w:cs="Calibri"/>
                      <w:color w:val="000000"/>
                      <w:bdr w:val="none" w:sz="0" w:space="0" w:color="auto" w:frame="1"/>
                      <w:rPrChange w:id="416" w:author="Emma Sophia Donnelly" w:date="2025-01-24T11:12:00Z">
                        <w:rPr>
                          <w:rFonts w:ascii="Cambria Math" w:hAnsi="Cambria Math" w:cs="Calibri"/>
                          <w:color w:val="000000"/>
                          <w:bdr w:val="none" w:sz="0" w:space="0" w:color="auto" w:frame="1"/>
                        </w:rPr>
                      </w:rPrChange>
                    </w:rPr>
                    <m:t>0,y;X</m:t>
                  </w:del>
                </m:r>
              </m:e>
            </m:d>
            <m:ctrlPr>
              <w:del w:id="417" w:author="Emma Sophia Donnelly" w:date="2025-01-24T11:11:00Z">
                <w:rPr>
                  <w:rFonts w:ascii="Cambria Math" w:hAnsi="Cambria Math" w:cs="Calibri"/>
                  <w:i/>
                  <w:color w:val="000000"/>
                  <w:bdr w:val="none" w:sz="0" w:space="0" w:color="auto" w:frame="1"/>
                </w:rPr>
              </w:del>
            </m:ctrlPr>
          </m:e>
        </m:d>
      </m:oMath>
      <w:del w:id="418" w:author="Emma Sophia Donnelly" w:date="2025-01-24T11:11:00Z">
        <w:r w:rsidRPr="00DB0E37" w:rsidDel="004B6B49">
          <w:rPr>
            <w:rFonts w:ascii="Calibri" w:eastAsiaTheme="minorEastAsia" w:hAnsi="Calibri" w:cs="Calibri"/>
            <w:color w:val="000000"/>
            <w:bdr w:val="none" w:sz="0" w:space="0" w:color="auto" w:frame="1"/>
          </w:rPr>
          <w:delText>, where Φ(</w:delText>
        </w:r>
        <w:r w:rsidRPr="00DB0E37" w:rsidDel="004B6B49">
          <w:rPr>
            <w:rFonts w:ascii="Cambria Math" w:eastAsiaTheme="minorEastAsia" w:hAnsi="Cambria Math" w:cs="Cambria Math"/>
            <w:color w:val="000000"/>
            <w:bdr w:val="none" w:sz="0" w:space="0" w:color="auto" w:frame="1"/>
          </w:rPr>
          <w:delText>⋅</w:delText>
        </w:r>
        <w:r w:rsidRPr="00DB0E37" w:rsidDel="004B6B49">
          <w:rPr>
            <w:rFonts w:ascii="Calibri" w:eastAsiaTheme="minorEastAsia" w:hAnsi="Calibri" w:cs="Calibri"/>
            <w:color w:val="000000"/>
            <w:bdr w:val="none" w:sz="0" w:space="0" w:color="auto" w:frame="1"/>
          </w:rPr>
          <w:delText>) is the standard normal distribution</w:delText>
        </w:r>
        <w:r w:rsidR="00E708FB" w:rsidRPr="00DB0E37" w:rsidDel="004B6B49">
          <w:rPr>
            <w:rFonts w:ascii="Calibri" w:eastAsiaTheme="minorEastAsia" w:hAnsi="Calibri" w:cs="Calibri"/>
            <w:color w:val="000000"/>
            <w:bdr w:val="none" w:sz="0" w:space="0" w:color="auto" w:frame="1"/>
          </w:rPr>
          <w:delText>.</w:delText>
        </w:r>
        <w:r w:rsidR="00E708FB" w:rsidRPr="00DB0E37" w:rsidDel="004B6B49">
          <w:rPr>
            <w:rFonts w:ascii="Calibri" w:eastAsiaTheme="minorEastAsia" w:hAnsi="Calibri" w:cs="Calibri"/>
            <w:i/>
            <w:iCs/>
            <w:color w:val="000000"/>
            <w:bdr w:val="none" w:sz="0" w:space="0" w:color="auto" w:frame="1"/>
          </w:rPr>
          <w:delText xml:space="preserve"> </w:delText>
        </w:r>
      </w:del>
      <w:del w:id="419" w:author="Emma Sophia Donnelly" w:date="2025-01-24T11:14:00Z">
        <w:r w:rsidR="00BB5FE2" w:rsidRPr="00DB0E37" w:rsidDel="001C446F">
          <w:rPr>
            <w:rFonts w:ascii="Calibri" w:eastAsiaTheme="minorEastAsia" w:hAnsi="Calibri" w:cs="Calibri"/>
            <w:color w:val="000000"/>
            <w:bdr w:val="none" w:sz="0" w:space="0" w:color="auto" w:frame="1"/>
          </w:rPr>
          <w:delText xml:space="preserve">The number of hunters </w:delText>
        </w:r>
        <w:r w:rsidR="00BB5FE2" w:rsidRPr="00DB0E37" w:rsidDel="001C446F">
          <w:rPr>
            <w:rFonts w:ascii="Calibri" w:eastAsiaTheme="minorEastAsia" w:hAnsi="Calibri" w:cs="Calibri"/>
            <w:i/>
            <w:iCs/>
            <w:color w:val="000000"/>
            <w:bdr w:val="none" w:sz="0" w:space="0" w:color="auto" w:frame="1"/>
          </w:rPr>
          <w:delText xml:space="preserve">N </w:delText>
        </w:r>
        <w:r w:rsidR="00BB5FE2" w:rsidRPr="00DB0E37" w:rsidDel="001C446F">
          <w:rPr>
            <w:rFonts w:ascii="Calibri" w:eastAsiaTheme="minorEastAsia" w:hAnsi="Calibri" w:cs="Calibri"/>
            <w:color w:val="000000"/>
            <w:bdr w:val="none" w:sz="0" w:space="0" w:color="auto" w:frame="1"/>
          </w:rPr>
          <w:delText xml:space="preserve">is endogenous because </w:delText>
        </w:r>
      </w:del>
      <m:oMath>
        <m:r>
          <w:del w:id="420" w:author="Emma Sophia Donnelly" w:date="2025-01-24T11:14:00Z">
            <w:rPr>
              <w:rFonts w:ascii="Cambria Math" w:eastAsiaTheme="minorEastAsia" w:hAnsi="Cambria Math" w:cs="Calibri"/>
              <w:color w:val="000000"/>
              <w:bdr w:val="none" w:sz="0" w:space="0" w:color="auto" w:frame="1"/>
              <w:rPrChange w:id="421" w:author="Emma Sophia Donnelly" w:date="2025-01-24T11:12:00Z">
                <w:rPr>
                  <w:rFonts w:ascii="Cambria Math" w:eastAsiaTheme="minorEastAsia" w:hAnsi="Cambria Math" w:cs="Calibri"/>
                  <w:color w:val="000000"/>
                  <w:bdr w:val="none" w:sz="0" w:space="0" w:color="auto" w:frame="1"/>
                </w:rPr>
              </w:rPrChange>
            </w:rPr>
            <m:t>π</m:t>
          </w:del>
        </m:r>
      </m:oMath>
      <w:del w:id="422" w:author="Emma Sophia Donnelly" w:date="2025-01-24T11:14:00Z">
        <w:r w:rsidR="00BB5FE2" w:rsidRPr="00DB0E37" w:rsidDel="001C446F">
          <w:rPr>
            <w:rFonts w:ascii="Calibri" w:eastAsiaTheme="minorEastAsia" w:hAnsi="Calibri" w:cs="Calibri"/>
            <w:color w:val="000000"/>
            <w:bdr w:val="none" w:sz="0" w:space="0" w:color="auto" w:frame="1"/>
          </w:rPr>
          <w:delText xml:space="preserve"> and</w:delText>
        </w:r>
        <w:r w:rsidR="00BB5FE2" w:rsidRPr="00DB0E37" w:rsidDel="001C446F">
          <w:rPr>
            <w:rFonts w:ascii="Calibri" w:eastAsiaTheme="minorEastAsia" w:hAnsi="Calibri" w:cs="Calibri"/>
            <w:i/>
            <w:iCs/>
            <w:color w:val="000000"/>
            <w:bdr w:val="none" w:sz="0" w:space="0" w:color="auto" w:frame="1"/>
          </w:rPr>
          <w:delText xml:space="preserve"> N</w:delText>
        </w:r>
        <w:r w:rsidR="00BB5FE2" w:rsidRPr="00DB0E37" w:rsidDel="001C446F">
          <w:rPr>
            <w:rFonts w:ascii="Calibri" w:eastAsiaTheme="minorEastAsia" w:hAnsi="Calibri" w:cs="Calibri"/>
            <w:color w:val="000000"/>
            <w:bdr w:val="none" w:sz="0" w:space="0" w:color="auto" w:frame="1"/>
          </w:rPr>
          <w:delText xml:space="preserve"> are jointly determined. Because </w:delText>
        </w:r>
        <w:r w:rsidR="00473C8A" w:rsidRPr="00DB0E37" w:rsidDel="001C446F">
          <w:rPr>
            <w:rFonts w:ascii="Calibri" w:eastAsiaTheme="minorEastAsia" w:hAnsi="Calibri" w:cs="Calibri"/>
            <w:color w:val="000000"/>
            <w:bdr w:val="none" w:sz="0" w:space="0" w:color="auto" w:frame="1"/>
          </w:rPr>
          <w:delText>the inequality (2) must hold for all</w:delText>
        </w:r>
        <w:r w:rsidR="00BB5FE2" w:rsidRPr="00DB0E37" w:rsidDel="001C446F">
          <w:rPr>
            <w:rFonts w:ascii="Calibri" w:eastAsiaTheme="minorEastAsia" w:hAnsi="Calibri" w:cs="Calibri"/>
            <w:color w:val="000000"/>
            <w:bdr w:val="none" w:sz="0" w:space="0" w:color="auto" w:frame="1"/>
          </w:rPr>
          <w:delText xml:space="preserve"> hunters that would purchase a permit, </w:delText>
        </w:r>
        <w:r w:rsidR="00BB5FE2" w:rsidRPr="00DB0E37" w:rsidDel="001C446F">
          <w:rPr>
            <w:rFonts w:ascii="Calibri" w:eastAsiaTheme="minorEastAsia" w:hAnsi="Calibri" w:cs="Calibri"/>
            <w:i/>
            <w:iCs/>
            <w:color w:val="000000"/>
            <w:bdr w:val="none" w:sz="0" w:space="0" w:color="auto" w:frame="1"/>
          </w:rPr>
          <w:delText>N</w:delText>
        </w:r>
        <w:r w:rsidR="00BB5FE2" w:rsidRPr="00DB0E37" w:rsidDel="001C446F">
          <w:rPr>
            <w:rFonts w:ascii="Calibri" w:eastAsiaTheme="minorEastAsia" w:hAnsi="Calibri" w:cs="Calibri"/>
            <w:color w:val="000000"/>
            <w:bdr w:val="none" w:sz="0" w:space="0" w:color="auto" w:frame="1"/>
          </w:rPr>
          <w:delText xml:space="preserve"> </w:delText>
        </w:r>
        <w:r w:rsidR="00EB452F" w:rsidRPr="00DB0E37" w:rsidDel="001C446F">
          <w:rPr>
            <w:rFonts w:ascii="Calibri" w:eastAsiaTheme="minorEastAsia" w:hAnsi="Calibri" w:cs="Calibri"/>
            <w:color w:val="000000"/>
            <w:bdr w:val="none" w:sz="0" w:space="0" w:color="auto" w:frame="1"/>
          </w:rPr>
          <w:delText>solves</w:delText>
        </w:r>
      </w:del>
    </w:p>
    <w:p w14:paraId="6D1EC04A" w14:textId="63916A6D" w:rsidR="00C13A88" w:rsidRPr="00DB0E37" w:rsidDel="001C446F" w:rsidRDefault="00C13A88" w:rsidP="00C13A88">
      <w:pPr>
        <w:pStyle w:val="ListParagraph"/>
        <w:numPr>
          <w:ilvl w:val="0"/>
          <w:numId w:val="3"/>
        </w:numPr>
        <w:spacing w:after="0" w:line="480" w:lineRule="auto"/>
        <w:ind w:hanging="720"/>
        <w:rPr>
          <w:del w:id="423" w:author="Emma Sophia Donnelly" w:date="2025-01-24T11:14:00Z"/>
          <w:rFonts w:ascii="Calibri" w:eastAsiaTheme="minorEastAsia" w:hAnsi="Calibri" w:cs="Calibri"/>
          <w:color w:val="000000"/>
          <w:bdr w:val="none" w:sz="0" w:space="0" w:color="auto" w:frame="1"/>
        </w:rPr>
      </w:pPr>
      <m:oMath>
        <m:r>
          <w:del w:id="424" w:author="Emma Sophia Donnelly" w:date="2025-01-24T11:14:00Z">
            <w:rPr>
              <w:rFonts w:ascii="Cambria Math" w:eastAsiaTheme="minorEastAsia" w:hAnsi="Cambria Math" w:cs="Calibri"/>
              <w:color w:val="000000"/>
              <w:bdr w:val="none" w:sz="0" w:space="0" w:color="auto" w:frame="1"/>
              <w:rPrChange w:id="425" w:author="Emma Sophia Donnelly" w:date="2025-01-24T11:12:00Z">
                <w:rPr>
                  <w:rFonts w:ascii="Cambria Math" w:eastAsiaTheme="minorEastAsia" w:hAnsi="Cambria Math" w:cs="Calibri"/>
                  <w:color w:val="000000"/>
                  <w:bdr w:val="none" w:sz="0" w:space="0" w:color="auto" w:frame="1"/>
                </w:rPr>
              </w:rPrChange>
            </w:rPr>
            <m:t>N=</m:t>
          </w:del>
        </m:r>
        <m:acc>
          <m:accPr>
            <m:ctrlPr>
              <w:del w:id="426" w:author="Emma Sophia Donnelly" w:date="2025-01-24T11:14:00Z">
                <w:rPr>
                  <w:rFonts w:ascii="Cambria Math" w:eastAsiaTheme="minorEastAsia" w:hAnsi="Cambria Math" w:cs="Calibri"/>
                  <w:i/>
                  <w:color w:val="000000"/>
                  <w:bdr w:val="none" w:sz="0" w:space="0" w:color="auto" w:frame="1"/>
                </w:rPr>
              </w:del>
            </m:ctrlPr>
          </m:accPr>
          <m:e>
            <m:r>
              <w:del w:id="427" w:author="Emma Sophia Donnelly" w:date="2025-01-24T11:14:00Z">
                <w:rPr>
                  <w:rFonts w:ascii="Cambria Math" w:eastAsiaTheme="minorEastAsia" w:hAnsi="Cambria Math" w:cs="Calibri"/>
                  <w:color w:val="000000"/>
                  <w:bdr w:val="none" w:sz="0" w:space="0" w:color="auto" w:frame="1"/>
                </w:rPr>
                <m:t>N</m:t>
              </w:del>
            </m:r>
          </m:e>
        </m:acc>
        <m:nary>
          <m:naryPr>
            <m:supHide m:val="1"/>
            <m:ctrlPr>
              <w:del w:id="428" w:author="Emma Sophia Donnelly" w:date="2025-01-24T11:14:00Z">
                <w:rPr>
                  <w:rFonts w:ascii="Cambria Math" w:eastAsiaTheme="minorEastAsia" w:hAnsi="Cambria Math" w:cs="Calibri"/>
                  <w:i/>
                  <w:color w:val="000000"/>
                  <w:bdr w:val="none" w:sz="0" w:space="0" w:color="auto" w:frame="1"/>
                </w:rPr>
              </w:del>
            </m:ctrlPr>
          </m:naryPr>
          <m:sub>
            <m:r>
              <w:del w:id="429" w:author="Emma Sophia Donnelly" w:date="2025-01-24T11:14:00Z">
                <w:rPr>
                  <w:rFonts w:ascii="Cambria Math" w:eastAsiaTheme="minorEastAsia" w:hAnsi="Cambria Math" w:cs="Calibri"/>
                  <w:color w:val="000000"/>
                  <w:bdr w:val="none" w:sz="0" w:space="0" w:color="auto" w:frame="1"/>
                  <w:rPrChange w:id="430" w:author="Emma Sophia Donnelly" w:date="2025-01-24T11:12:00Z">
                    <w:rPr>
                      <w:rFonts w:ascii="Cambria Math" w:eastAsiaTheme="minorEastAsia" w:hAnsi="Cambria Math" w:cs="Calibri"/>
                      <w:color w:val="000000"/>
                      <w:bdr w:val="none" w:sz="0" w:space="0" w:color="auto" w:frame="1"/>
                    </w:rPr>
                  </w:rPrChange>
                </w:rPr>
                <m:t>y</m:t>
              </w:del>
            </m:r>
          </m:sub>
          <m:sup/>
          <m:e>
            <m:nary>
              <m:naryPr>
                <m:limLoc m:val="subSup"/>
                <m:ctrlPr>
                  <w:del w:id="431" w:author="Emma Sophia Donnelly" w:date="2025-01-24T11:14:00Z">
                    <w:rPr>
                      <w:rFonts w:ascii="Cambria Math" w:eastAsiaTheme="minorEastAsia" w:hAnsi="Cambria Math" w:cs="Calibri"/>
                      <w:i/>
                      <w:color w:val="000000"/>
                      <w:bdr w:val="none" w:sz="0" w:space="0" w:color="auto" w:frame="1"/>
                    </w:rPr>
                  </w:del>
                </m:ctrlPr>
              </m:naryPr>
              <m:sub>
                <m:r>
                  <w:del w:id="432" w:author="Emma Sophia Donnelly" w:date="2025-01-24T11:14:00Z">
                    <w:rPr>
                      <w:rFonts w:ascii="Cambria Math" w:eastAsiaTheme="minorEastAsia" w:hAnsi="Cambria Math" w:cs="Calibri"/>
                      <w:color w:val="000000"/>
                      <w:bdr w:val="none" w:sz="0" w:space="0" w:color="auto" w:frame="1"/>
                      <w:rPrChange w:id="433" w:author="Emma Sophia Donnelly" w:date="2025-01-24T11:12:00Z">
                        <w:rPr>
                          <w:rFonts w:ascii="Cambria Math" w:eastAsiaTheme="minorEastAsia" w:hAnsi="Cambria Math" w:cs="Calibri"/>
                          <w:color w:val="000000"/>
                          <w:bdr w:val="none" w:sz="0" w:space="0" w:color="auto" w:frame="1"/>
                        </w:rPr>
                      </w:rPrChange>
                    </w:rPr>
                    <m:t>X</m:t>
                  </w:del>
                </m:r>
              </m:sub>
              <m:sup/>
              <m:e>
                <m:nary>
                  <m:naryPr>
                    <m:limLoc m:val="subSup"/>
                    <m:ctrlPr>
                      <w:del w:id="434" w:author="Emma Sophia Donnelly" w:date="2025-01-24T11:14:00Z">
                        <w:rPr>
                          <w:rFonts w:ascii="Cambria Math" w:eastAsiaTheme="minorEastAsia" w:hAnsi="Cambria Math" w:cs="Calibri"/>
                          <w:i/>
                          <w:color w:val="000000"/>
                          <w:bdr w:val="none" w:sz="0" w:space="0" w:color="auto" w:frame="1"/>
                        </w:rPr>
                      </w:del>
                    </m:ctrlPr>
                  </m:naryPr>
                  <m:sub>
                    <m:r>
                      <w:del w:id="435" w:author="Emma Sophia Donnelly" w:date="2025-01-24T11:14:00Z">
                        <w:rPr>
                          <w:rFonts w:ascii="Cambria Math" w:eastAsiaTheme="minorEastAsia" w:hAnsi="Cambria Math" w:cs="Calibri"/>
                          <w:color w:val="000000"/>
                          <w:bdr w:val="none" w:sz="0" w:space="0" w:color="auto" w:frame="1"/>
                          <w:rPrChange w:id="436" w:author="Emma Sophia Donnelly" w:date="2025-01-24T11:12:00Z">
                            <w:rPr>
                              <w:rFonts w:ascii="Cambria Math" w:eastAsiaTheme="minorEastAsia" w:hAnsi="Cambria Math" w:cs="Calibri"/>
                              <w:color w:val="000000"/>
                              <w:bdr w:val="none" w:sz="0" w:space="0" w:color="auto" w:frame="1"/>
                            </w:rPr>
                          </w:rPrChange>
                        </w:rPr>
                        <m:t>Z</m:t>
                      </w:del>
                    </m:r>
                  </m:sub>
                  <m:sup/>
                  <m:e>
                    <m:r>
                      <w:del w:id="437" w:author="Emma Sophia Donnelly" w:date="2025-01-24T11:14:00Z">
                        <m:rPr>
                          <m:sty m:val="p"/>
                        </m:rPr>
                        <w:rPr>
                          <w:rFonts w:ascii="Cambria Math" w:eastAsiaTheme="minorEastAsia" w:hAnsi="Cambria Math" w:cs="Calibri"/>
                          <w:color w:val="000000"/>
                          <w:bdr w:val="none" w:sz="0" w:space="0" w:color="auto" w:frame="1"/>
                          <w:rPrChange w:id="438" w:author="Emma Sophia Donnelly" w:date="2025-01-24T11:12:00Z">
                            <w:rPr>
                              <w:rFonts w:ascii="Cambria Math" w:eastAsiaTheme="minorEastAsia" w:hAnsi="Cambria Math" w:cs="Calibri"/>
                              <w:color w:val="000000"/>
                              <w:bdr w:val="none" w:sz="0" w:space="0" w:color="auto" w:frame="1"/>
                            </w:rPr>
                          </w:rPrChange>
                        </w:rPr>
                        <m:t>Φ</m:t>
                      </w:del>
                    </m:r>
                    <m:d>
                      <m:dPr>
                        <m:ctrlPr>
                          <w:del w:id="439" w:author="Emma Sophia Donnelly" w:date="2025-01-24T11:14:00Z">
                            <w:rPr>
                              <w:rFonts w:ascii="Cambria Math" w:hAnsi="Cambria Math" w:cs="Calibri"/>
                              <w:i/>
                              <w:color w:val="000000"/>
                              <w:bdr w:val="none" w:sz="0" w:space="0" w:color="auto" w:frame="1"/>
                            </w:rPr>
                          </w:del>
                        </m:ctrlPr>
                      </m:dPr>
                      <m:e>
                        <m:r>
                          <w:del w:id="440" w:author="Emma Sophia Donnelly" w:date="2025-01-24T11:14:00Z">
                            <w:rPr>
                              <w:rFonts w:ascii="Cambria Math" w:hAnsi="Cambria Math" w:cs="Calibri"/>
                              <w:color w:val="000000"/>
                              <w:bdr w:val="none" w:sz="0" w:space="0" w:color="auto" w:frame="1"/>
                              <w:rPrChange w:id="441" w:author="Emma Sophia Donnelly" w:date="2025-01-24T11:12:00Z">
                                <w:rPr>
                                  <w:rFonts w:ascii="Cambria Math" w:hAnsi="Cambria Math" w:cs="Calibri"/>
                                  <w:color w:val="000000"/>
                                  <w:bdr w:val="none" w:sz="0" w:space="0" w:color="auto" w:frame="1"/>
                                </w:rPr>
                              </w:rPrChange>
                            </w:rPr>
                            <m:t>U</m:t>
                          </w:del>
                        </m:r>
                        <m:d>
                          <m:dPr>
                            <m:ctrlPr>
                              <w:del w:id="442" w:author="Emma Sophia Donnelly" w:date="2025-01-24T11:14:00Z">
                                <w:rPr>
                                  <w:rFonts w:ascii="Cambria Math" w:hAnsi="Cambria Math" w:cs="Calibri"/>
                                  <w:i/>
                                  <w:color w:val="000000"/>
                                  <w:bdr w:val="none" w:sz="0" w:space="0" w:color="auto" w:frame="1"/>
                                </w:rPr>
                              </w:del>
                            </m:ctrlPr>
                          </m:dPr>
                          <m:e>
                            <m:r>
                              <w:del w:id="443" w:author="Emma Sophia Donnelly" w:date="2025-01-24T11:14:00Z">
                                <w:rPr>
                                  <w:rFonts w:ascii="Cambria Math" w:hAnsi="Cambria Math" w:cs="Calibri"/>
                                  <w:color w:val="000000"/>
                                  <w:bdr w:val="none" w:sz="0" w:space="0" w:color="auto" w:frame="1"/>
                                  <w:rPrChange w:id="444" w:author="Emma Sophia Donnelly" w:date="2025-01-24T11:12:00Z">
                                    <w:rPr>
                                      <w:rFonts w:ascii="Cambria Math" w:hAnsi="Cambria Math" w:cs="Calibri"/>
                                      <w:color w:val="000000"/>
                                      <w:bdr w:val="none" w:sz="0" w:space="0" w:color="auto" w:frame="1"/>
                                    </w:rPr>
                                  </w:rPrChange>
                                </w:rPr>
                                <m:t>η</m:t>
                              </w:del>
                            </m:r>
                            <m:d>
                              <m:dPr>
                                <m:ctrlPr>
                                  <w:del w:id="445" w:author="Emma Sophia Donnelly" w:date="2025-01-24T11:14:00Z">
                                    <w:rPr>
                                      <w:rFonts w:ascii="Cambria Math" w:hAnsi="Cambria Math" w:cs="Calibri"/>
                                      <w:i/>
                                      <w:color w:val="000000"/>
                                      <w:bdr w:val="none" w:sz="0" w:space="0" w:color="auto" w:frame="1"/>
                                    </w:rPr>
                                  </w:del>
                                </m:ctrlPr>
                              </m:dPr>
                              <m:e>
                                <m:r>
                                  <w:del w:id="446" w:author="Emma Sophia Donnelly" w:date="2025-01-24T11:14:00Z">
                                    <w:rPr>
                                      <w:rFonts w:ascii="Cambria Math" w:hAnsi="Cambria Math" w:cs="Calibri"/>
                                      <w:color w:val="000000"/>
                                      <w:bdr w:val="none" w:sz="0" w:space="0" w:color="auto" w:frame="1"/>
                                      <w:rPrChange w:id="447" w:author="Emma Sophia Donnelly" w:date="2025-01-24T11:12:00Z">
                                        <w:rPr>
                                          <w:rFonts w:ascii="Cambria Math" w:hAnsi="Cambria Math" w:cs="Calibri"/>
                                          <w:color w:val="000000"/>
                                          <w:bdr w:val="none" w:sz="0" w:space="0" w:color="auto" w:frame="1"/>
                                        </w:rPr>
                                      </w:rPrChange>
                                    </w:rPr>
                                    <m:t>N,b,Q;Z</m:t>
                                  </w:del>
                                </m:r>
                              </m:e>
                            </m:d>
                            <m:r>
                              <w:del w:id="448" w:author="Emma Sophia Donnelly" w:date="2025-01-24T11:14:00Z">
                                <w:rPr>
                                  <w:rFonts w:ascii="Cambria Math" w:hAnsi="Cambria Math" w:cs="Calibri"/>
                                  <w:color w:val="000000"/>
                                  <w:bdr w:val="none" w:sz="0" w:space="0" w:color="auto" w:frame="1"/>
                                  <w:rPrChange w:id="449" w:author="Emma Sophia Donnelly" w:date="2025-01-24T11:12:00Z">
                                    <w:rPr>
                                      <w:rFonts w:ascii="Cambria Math" w:hAnsi="Cambria Math" w:cs="Calibri"/>
                                      <w:color w:val="000000"/>
                                      <w:bdr w:val="none" w:sz="0" w:space="0" w:color="auto" w:frame="1"/>
                                    </w:rPr>
                                  </w:rPrChange>
                                </w:rPr>
                                <m:t>,y-l;X</m:t>
                              </w:del>
                            </m:r>
                          </m:e>
                        </m:d>
                        <m:r>
                          <w:del w:id="450" w:author="Emma Sophia Donnelly" w:date="2025-01-24T11:14:00Z">
                            <w:rPr>
                              <w:rFonts w:ascii="Cambria Math" w:hAnsi="Cambria Math" w:cs="Calibri"/>
                              <w:color w:val="000000"/>
                              <w:bdr w:val="none" w:sz="0" w:space="0" w:color="auto" w:frame="1"/>
                              <w:rPrChange w:id="451" w:author="Emma Sophia Donnelly" w:date="2025-01-24T11:12:00Z">
                                <w:rPr>
                                  <w:rFonts w:ascii="Cambria Math" w:hAnsi="Cambria Math" w:cs="Calibri"/>
                                  <w:color w:val="000000"/>
                                  <w:bdr w:val="none" w:sz="0" w:space="0" w:color="auto" w:frame="1"/>
                                </w:rPr>
                              </w:rPrChange>
                            </w:rPr>
                            <m:t>-U</m:t>
                          </w:del>
                        </m:r>
                        <m:d>
                          <m:dPr>
                            <m:ctrlPr>
                              <w:del w:id="452" w:author="Emma Sophia Donnelly" w:date="2025-01-24T11:14:00Z">
                                <w:rPr>
                                  <w:rFonts w:ascii="Cambria Math" w:hAnsi="Cambria Math" w:cs="Calibri"/>
                                  <w:i/>
                                  <w:color w:val="000000"/>
                                  <w:bdr w:val="none" w:sz="0" w:space="0" w:color="auto" w:frame="1"/>
                                </w:rPr>
                              </w:del>
                            </m:ctrlPr>
                          </m:dPr>
                          <m:e>
                            <m:r>
                              <w:del w:id="453" w:author="Emma Sophia Donnelly" w:date="2025-01-24T11:14:00Z">
                                <w:rPr>
                                  <w:rFonts w:ascii="Cambria Math" w:hAnsi="Cambria Math" w:cs="Calibri"/>
                                  <w:color w:val="000000"/>
                                  <w:bdr w:val="none" w:sz="0" w:space="0" w:color="auto" w:frame="1"/>
                                  <w:rPrChange w:id="454" w:author="Emma Sophia Donnelly" w:date="2025-01-24T11:12:00Z">
                                    <w:rPr>
                                      <w:rFonts w:ascii="Cambria Math" w:hAnsi="Cambria Math" w:cs="Calibri"/>
                                      <w:color w:val="000000"/>
                                      <w:bdr w:val="none" w:sz="0" w:space="0" w:color="auto" w:frame="1"/>
                                    </w:rPr>
                                  </w:rPrChange>
                                </w:rPr>
                                <m:t>0,y;X</m:t>
                              </w:del>
                            </m:r>
                          </m:e>
                        </m:d>
                      </m:e>
                    </m:d>
                    <m:sSub>
                      <m:sSubPr>
                        <m:ctrlPr>
                          <w:del w:id="455" w:author="Emma Sophia Donnelly" w:date="2025-01-24T11:14:00Z">
                            <w:rPr>
                              <w:rFonts w:ascii="Cambria Math" w:hAnsi="Cambria Math" w:cs="Calibri"/>
                              <w:i/>
                              <w:color w:val="000000"/>
                              <w:bdr w:val="none" w:sz="0" w:space="0" w:color="auto" w:frame="1"/>
                            </w:rPr>
                          </w:del>
                        </m:ctrlPr>
                      </m:sSubPr>
                      <m:e>
                        <m:r>
                          <w:del w:id="456" w:author="Emma Sophia Donnelly" w:date="2025-01-24T11:14:00Z">
                            <w:rPr>
                              <w:rFonts w:ascii="Cambria Math" w:hAnsi="Cambria Math" w:cs="Calibri"/>
                              <w:color w:val="000000"/>
                              <w:bdr w:val="none" w:sz="0" w:space="0" w:color="auto" w:frame="1"/>
                              <w:rPrChange w:id="457" w:author="Emma Sophia Donnelly" w:date="2025-01-24T11:12:00Z">
                                <w:rPr>
                                  <w:rFonts w:ascii="Cambria Math" w:hAnsi="Cambria Math" w:cs="Calibri"/>
                                  <w:color w:val="000000"/>
                                  <w:bdr w:val="none" w:sz="0" w:space="0" w:color="auto" w:frame="1"/>
                                </w:rPr>
                              </w:rPrChange>
                            </w:rPr>
                            <m:t>f</m:t>
                          </w:del>
                        </m:r>
                      </m:e>
                      <m:sub>
                        <m:r>
                          <w:del w:id="458" w:author="Emma Sophia Donnelly" w:date="2025-01-24T11:14:00Z">
                            <w:rPr>
                              <w:rFonts w:ascii="Cambria Math" w:hAnsi="Cambria Math" w:cs="Calibri"/>
                              <w:color w:val="000000"/>
                              <w:bdr w:val="none" w:sz="0" w:space="0" w:color="auto" w:frame="1"/>
                              <w:rPrChange w:id="459" w:author="Emma Sophia Donnelly" w:date="2025-01-24T11:12:00Z">
                                <w:rPr>
                                  <w:rFonts w:ascii="Cambria Math" w:hAnsi="Cambria Math" w:cs="Calibri"/>
                                  <w:color w:val="000000"/>
                                  <w:bdr w:val="none" w:sz="0" w:space="0" w:color="auto" w:frame="1"/>
                                </w:rPr>
                              </w:rPrChange>
                            </w:rPr>
                            <m:t>y</m:t>
                          </w:del>
                        </m:r>
                      </m:sub>
                    </m:sSub>
                    <m:d>
                      <m:dPr>
                        <m:ctrlPr>
                          <w:del w:id="460" w:author="Emma Sophia Donnelly" w:date="2025-01-24T11:14:00Z">
                            <w:rPr>
                              <w:rFonts w:ascii="Cambria Math" w:hAnsi="Cambria Math" w:cs="Calibri"/>
                              <w:i/>
                              <w:color w:val="000000"/>
                              <w:bdr w:val="none" w:sz="0" w:space="0" w:color="auto" w:frame="1"/>
                            </w:rPr>
                          </w:del>
                        </m:ctrlPr>
                      </m:dPr>
                      <m:e>
                        <m:r>
                          <w:del w:id="461" w:author="Emma Sophia Donnelly" w:date="2025-01-24T11:14:00Z">
                            <w:rPr>
                              <w:rFonts w:ascii="Cambria Math" w:hAnsi="Cambria Math" w:cs="Calibri"/>
                              <w:color w:val="000000"/>
                              <w:bdr w:val="none" w:sz="0" w:space="0" w:color="auto" w:frame="1"/>
                              <w:rPrChange w:id="462" w:author="Emma Sophia Donnelly" w:date="2025-01-24T11:12:00Z">
                                <w:rPr>
                                  <w:rFonts w:ascii="Cambria Math" w:hAnsi="Cambria Math" w:cs="Calibri"/>
                                  <w:color w:val="000000"/>
                                  <w:bdr w:val="none" w:sz="0" w:space="0" w:color="auto" w:frame="1"/>
                                </w:rPr>
                              </w:rPrChange>
                            </w:rPr>
                            <m:t>y</m:t>
                          </w:del>
                        </m:r>
                      </m:e>
                    </m:d>
                    <m:sSub>
                      <m:sSubPr>
                        <m:ctrlPr>
                          <w:del w:id="463" w:author="Emma Sophia Donnelly" w:date="2025-01-24T11:14:00Z">
                            <w:rPr>
                              <w:rFonts w:ascii="Cambria Math" w:hAnsi="Cambria Math" w:cs="Calibri"/>
                              <w:i/>
                              <w:color w:val="000000"/>
                              <w:bdr w:val="none" w:sz="0" w:space="0" w:color="auto" w:frame="1"/>
                            </w:rPr>
                          </w:del>
                        </m:ctrlPr>
                      </m:sSubPr>
                      <m:e>
                        <m:r>
                          <w:del w:id="464" w:author="Emma Sophia Donnelly" w:date="2025-01-24T11:14:00Z">
                            <w:rPr>
                              <w:rFonts w:ascii="Cambria Math" w:hAnsi="Cambria Math" w:cs="Calibri"/>
                              <w:color w:val="000000"/>
                              <w:bdr w:val="none" w:sz="0" w:space="0" w:color="auto" w:frame="1"/>
                              <w:rPrChange w:id="465" w:author="Emma Sophia Donnelly" w:date="2025-01-24T11:12:00Z">
                                <w:rPr>
                                  <w:rFonts w:ascii="Cambria Math" w:hAnsi="Cambria Math" w:cs="Calibri"/>
                                  <w:color w:val="000000"/>
                                  <w:bdr w:val="none" w:sz="0" w:space="0" w:color="auto" w:frame="1"/>
                                </w:rPr>
                              </w:rPrChange>
                            </w:rPr>
                            <m:t>f</m:t>
                          </w:del>
                        </m:r>
                      </m:e>
                      <m:sub>
                        <m:r>
                          <w:del w:id="466" w:author="Emma Sophia Donnelly" w:date="2025-01-24T11:14:00Z">
                            <w:rPr>
                              <w:rFonts w:ascii="Cambria Math" w:hAnsi="Cambria Math" w:cs="Calibri"/>
                              <w:color w:val="000000"/>
                              <w:bdr w:val="none" w:sz="0" w:space="0" w:color="auto" w:frame="1"/>
                              <w:rPrChange w:id="467" w:author="Emma Sophia Donnelly" w:date="2025-01-24T11:12:00Z">
                                <w:rPr>
                                  <w:rFonts w:ascii="Cambria Math" w:hAnsi="Cambria Math" w:cs="Calibri"/>
                                  <w:color w:val="000000"/>
                                  <w:bdr w:val="none" w:sz="0" w:space="0" w:color="auto" w:frame="1"/>
                                </w:rPr>
                              </w:rPrChange>
                            </w:rPr>
                            <m:t>z</m:t>
                          </w:del>
                        </m:r>
                      </m:sub>
                    </m:sSub>
                    <m:d>
                      <m:dPr>
                        <m:ctrlPr>
                          <w:del w:id="468" w:author="Emma Sophia Donnelly" w:date="2025-01-24T11:14:00Z">
                            <w:rPr>
                              <w:rFonts w:ascii="Cambria Math" w:hAnsi="Cambria Math" w:cs="Calibri"/>
                              <w:i/>
                              <w:color w:val="000000"/>
                              <w:bdr w:val="none" w:sz="0" w:space="0" w:color="auto" w:frame="1"/>
                            </w:rPr>
                          </w:del>
                        </m:ctrlPr>
                      </m:dPr>
                      <m:e>
                        <m:r>
                          <w:del w:id="469" w:author="Emma Sophia Donnelly" w:date="2025-01-24T11:14:00Z">
                            <w:rPr>
                              <w:rFonts w:ascii="Cambria Math" w:hAnsi="Cambria Math" w:cs="Calibri"/>
                              <w:color w:val="000000"/>
                              <w:bdr w:val="none" w:sz="0" w:space="0" w:color="auto" w:frame="1"/>
                              <w:rPrChange w:id="470" w:author="Emma Sophia Donnelly" w:date="2025-01-24T11:12:00Z">
                                <w:rPr>
                                  <w:rFonts w:ascii="Cambria Math" w:hAnsi="Cambria Math" w:cs="Calibri"/>
                                  <w:color w:val="000000"/>
                                  <w:bdr w:val="none" w:sz="0" w:space="0" w:color="auto" w:frame="1"/>
                                </w:rPr>
                              </w:rPrChange>
                            </w:rPr>
                            <m:t>Z</m:t>
                          </w:del>
                        </m:r>
                      </m:e>
                    </m:d>
                    <m:sSub>
                      <m:sSubPr>
                        <m:ctrlPr>
                          <w:del w:id="471" w:author="Emma Sophia Donnelly" w:date="2025-01-24T11:14:00Z">
                            <w:rPr>
                              <w:rFonts w:ascii="Cambria Math" w:hAnsi="Cambria Math" w:cs="Calibri"/>
                              <w:i/>
                              <w:color w:val="000000"/>
                              <w:bdr w:val="none" w:sz="0" w:space="0" w:color="auto" w:frame="1"/>
                            </w:rPr>
                          </w:del>
                        </m:ctrlPr>
                      </m:sSubPr>
                      <m:e>
                        <m:r>
                          <w:del w:id="472" w:author="Emma Sophia Donnelly" w:date="2025-01-24T11:14:00Z">
                            <w:rPr>
                              <w:rFonts w:ascii="Cambria Math" w:hAnsi="Cambria Math" w:cs="Calibri"/>
                              <w:color w:val="000000"/>
                              <w:bdr w:val="none" w:sz="0" w:space="0" w:color="auto" w:frame="1"/>
                              <w:rPrChange w:id="473" w:author="Emma Sophia Donnelly" w:date="2025-01-24T11:12:00Z">
                                <w:rPr>
                                  <w:rFonts w:ascii="Cambria Math" w:hAnsi="Cambria Math" w:cs="Calibri"/>
                                  <w:color w:val="000000"/>
                                  <w:bdr w:val="none" w:sz="0" w:space="0" w:color="auto" w:frame="1"/>
                                </w:rPr>
                              </w:rPrChange>
                            </w:rPr>
                            <m:t>f</m:t>
                          </w:del>
                        </m:r>
                      </m:e>
                      <m:sub>
                        <m:r>
                          <w:del w:id="474" w:author="Emma Sophia Donnelly" w:date="2025-01-24T11:14:00Z">
                            <w:rPr>
                              <w:rFonts w:ascii="Cambria Math" w:hAnsi="Cambria Math" w:cs="Calibri"/>
                              <w:color w:val="000000"/>
                              <w:bdr w:val="none" w:sz="0" w:space="0" w:color="auto" w:frame="1"/>
                              <w:rPrChange w:id="475" w:author="Emma Sophia Donnelly" w:date="2025-01-24T11:12:00Z">
                                <w:rPr>
                                  <w:rFonts w:ascii="Cambria Math" w:hAnsi="Cambria Math" w:cs="Calibri"/>
                                  <w:color w:val="000000"/>
                                  <w:bdr w:val="none" w:sz="0" w:space="0" w:color="auto" w:frame="1"/>
                                </w:rPr>
                              </w:rPrChange>
                            </w:rPr>
                            <m:t>X</m:t>
                          </w:del>
                        </m:r>
                      </m:sub>
                    </m:sSub>
                    <m:d>
                      <m:dPr>
                        <m:ctrlPr>
                          <w:del w:id="476" w:author="Emma Sophia Donnelly" w:date="2025-01-24T11:14:00Z">
                            <w:rPr>
                              <w:rFonts w:ascii="Cambria Math" w:hAnsi="Cambria Math" w:cs="Calibri"/>
                              <w:i/>
                              <w:color w:val="000000"/>
                              <w:bdr w:val="none" w:sz="0" w:space="0" w:color="auto" w:frame="1"/>
                            </w:rPr>
                          </w:del>
                        </m:ctrlPr>
                      </m:dPr>
                      <m:e>
                        <m:r>
                          <w:del w:id="477" w:author="Emma Sophia Donnelly" w:date="2025-01-24T11:14:00Z">
                            <w:rPr>
                              <w:rFonts w:ascii="Cambria Math" w:hAnsi="Cambria Math" w:cs="Calibri"/>
                              <w:color w:val="000000"/>
                              <w:bdr w:val="none" w:sz="0" w:space="0" w:color="auto" w:frame="1"/>
                              <w:rPrChange w:id="478" w:author="Emma Sophia Donnelly" w:date="2025-01-24T11:12:00Z">
                                <w:rPr>
                                  <w:rFonts w:ascii="Cambria Math" w:hAnsi="Cambria Math" w:cs="Calibri"/>
                                  <w:color w:val="000000"/>
                                  <w:bdr w:val="none" w:sz="0" w:space="0" w:color="auto" w:frame="1"/>
                                </w:rPr>
                              </w:rPrChange>
                            </w:rPr>
                            <m:t>X</m:t>
                          </w:del>
                        </m:r>
                      </m:e>
                    </m:d>
                    <m:r>
                      <w:del w:id="479" w:author="Emma Sophia Donnelly" w:date="2025-01-24T11:14:00Z">
                        <w:rPr>
                          <w:rFonts w:ascii="Cambria Math" w:hAnsi="Cambria Math" w:cs="Calibri"/>
                          <w:color w:val="000000"/>
                          <w:bdr w:val="none" w:sz="0" w:space="0" w:color="auto" w:frame="1"/>
                          <w:rPrChange w:id="480" w:author="Emma Sophia Donnelly" w:date="2025-01-24T11:12:00Z">
                            <w:rPr>
                              <w:rFonts w:ascii="Cambria Math" w:hAnsi="Cambria Math" w:cs="Calibri"/>
                              <w:color w:val="000000"/>
                              <w:bdr w:val="none" w:sz="0" w:space="0" w:color="auto" w:frame="1"/>
                            </w:rPr>
                          </w:rPrChange>
                        </w:rPr>
                        <m:t>dydZdX</m:t>
                      </w:del>
                    </m:r>
                  </m:e>
                </m:nary>
              </m:e>
            </m:nary>
          </m:e>
        </m:nary>
      </m:oMath>
    </w:p>
    <w:p w14:paraId="471F9B87" w14:textId="1BFFC554" w:rsidR="00EA6B74" w:rsidRPr="00DB0E37" w:rsidDel="001C446F" w:rsidRDefault="002E4A7F" w:rsidP="00EA6B74">
      <w:pPr>
        <w:spacing w:after="0" w:line="480" w:lineRule="auto"/>
        <w:rPr>
          <w:del w:id="481" w:author="Emma Sophia Donnelly" w:date="2025-01-24T11:14:00Z"/>
          <w:rFonts w:ascii="Calibri" w:eastAsiaTheme="minorEastAsia" w:hAnsi="Calibri" w:cs="Calibri"/>
          <w:color w:val="000000"/>
          <w:bdr w:val="none" w:sz="0" w:space="0" w:color="auto" w:frame="1"/>
        </w:rPr>
      </w:pPr>
      <w:del w:id="482" w:author="Emma Sophia Donnelly" w:date="2025-01-24T11:14:00Z">
        <w:r w:rsidRPr="00DB0E37" w:rsidDel="001C446F">
          <w:rPr>
            <w:rFonts w:ascii="Calibri" w:hAnsi="Calibri" w:cs="Calibri"/>
            <w:color w:val="000000"/>
            <w:bdr w:val="none" w:sz="0" w:space="0" w:color="auto" w:frame="1"/>
          </w:rPr>
          <w:delText>where</w:delText>
        </w:r>
        <w:r w:rsidR="00473C8A" w:rsidRPr="00DB0E37" w:rsidDel="001C446F">
          <w:rPr>
            <w:rFonts w:ascii="Calibri" w:hAnsi="Calibri" w:cs="Calibri"/>
            <w:color w:val="000000"/>
            <w:bdr w:val="none" w:sz="0" w:space="0" w:color="auto" w:frame="1"/>
          </w:rPr>
          <w:delText xml:space="preserve"> </w:delText>
        </w:r>
      </w:del>
      <m:oMath>
        <m:acc>
          <m:accPr>
            <m:ctrlPr>
              <w:del w:id="483" w:author="Emma Sophia Donnelly" w:date="2025-01-24T11:14:00Z">
                <w:rPr>
                  <w:rFonts w:ascii="Cambria Math" w:eastAsiaTheme="minorEastAsia" w:hAnsi="Cambria Math" w:cs="Calibri"/>
                  <w:i/>
                  <w:color w:val="000000"/>
                  <w:bdr w:val="none" w:sz="0" w:space="0" w:color="auto" w:frame="1"/>
                </w:rPr>
              </w:del>
            </m:ctrlPr>
          </m:accPr>
          <m:e>
            <m:r>
              <w:del w:id="484" w:author="Emma Sophia Donnelly" w:date="2025-01-24T11:14:00Z">
                <w:rPr>
                  <w:rFonts w:ascii="Cambria Math" w:eastAsiaTheme="minorEastAsia" w:hAnsi="Cambria Math" w:cs="Calibri"/>
                  <w:color w:val="000000"/>
                  <w:bdr w:val="none" w:sz="0" w:space="0" w:color="auto" w:frame="1"/>
                  <w:rPrChange w:id="485" w:author="Emma Sophia Donnelly" w:date="2025-01-24T11:12:00Z">
                    <w:rPr>
                      <w:rFonts w:ascii="Cambria Math" w:eastAsiaTheme="minorEastAsia" w:hAnsi="Cambria Math" w:cs="Calibri"/>
                      <w:color w:val="000000"/>
                      <w:bdr w:val="none" w:sz="0" w:space="0" w:color="auto" w:frame="1"/>
                    </w:rPr>
                  </w:rPrChange>
                </w:rPr>
                <m:t>N</m:t>
              </w:del>
            </m:r>
          </m:e>
        </m:acc>
        <m:r>
          <w:del w:id="486" w:author="Emma Sophia Donnelly" w:date="2025-01-24T11:14:00Z">
            <w:rPr>
              <w:rFonts w:ascii="Cambria Math" w:eastAsiaTheme="minorEastAsia" w:hAnsi="Cambria Math" w:cs="Calibri"/>
              <w:color w:val="000000"/>
              <w:bdr w:val="none" w:sz="0" w:space="0" w:color="auto" w:frame="1"/>
            </w:rPr>
            <m:t xml:space="preserve"> </m:t>
          </w:del>
        </m:r>
      </m:oMath>
      <w:del w:id="487" w:author="Emma Sophia Donnelly" w:date="2025-01-24T11:14:00Z">
        <w:r w:rsidRPr="00DB0E37" w:rsidDel="001C446F">
          <w:rPr>
            <w:rFonts w:ascii="Calibri" w:eastAsiaTheme="minorEastAsia" w:hAnsi="Calibri" w:cs="Calibri"/>
            <w:color w:val="000000"/>
            <w:bdr w:val="none" w:sz="0" w:space="0" w:color="auto" w:frame="1"/>
          </w:rPr>
          <w:delText>is the number of potential hunters.</w:delText>
        </w:r>
        <w:r w:rsidR="00097ACD" w:rsidRPr="00DB0E37" w:rsidDel="001C446F">
          <w:rPr>
            <w:rFonts w:ascii="Calibri" w:eastAsiaTheme="minorEastAsia" w:hAnsi="Calibri" w:cs="Calibri"/>
            <w:color w:val="000000"/>
            <w:bdr w:val="none" w:sz="0" w:space="0" w:color="auto" w:frame="1"/>
          </w:rPr>
          <w:delText xml:space="preserve"> Solving </w:delText>
        </w:r>
        <w:r w:rsidR="00E07582" w:rsidRPr="00DB0E37" w:rsidDel="001C446F">
          <w:rPr>
            <w:rFonts w:ascii="Calibri" w:eastAsiaTheme="minorEastAsia" w:hAnsi="Calibri" w:cs="Calibri"/>
            <w:color w:val="000000"/>
            <w:bdr w:val="none" w:sz="0" w:space="0" w:color="auto" w:frame="1"/>
          </w:rPr>
          <w:delText>(3) yields</w:delText>
        </w:r>
        <w:r w:rsidR="00097ACD" w:rsidRPr="00DB0E37" w:rsidDel="001C446F">
          <w:rPr>
            <w:rFonts w:ascii="Calibri" w:eastAsiaTheme="minorEastAsia" w:hAnsi="Calibri" w:cs="Calibri"/>
            <w:color w:val="000000"/>
            <w:bdr w:val="none" w:sz="0" w:space="0" w:color="auto" w:frame="1"/>
          </w:rPr>
          <w:delText xml:space="preserve"> </w:delText>
        </w:r>
      </w:del>
      <m:oMath>
        <m:sSup>
          <m:sSupPr>
            <m:ctrlPr>
              <w:del w:id="488" w:author="Emma Sophia Donnelly" w:date="2025-01-24T11:14:00Z">
                <w:rPr>
                  <w:rFonts w:ascii="Cambria Math" w:eastAsiaTheme="minorEastAsia" w:hAnsi="Cambria Math" w:cs="Calibri"/>
                  <w:i/>
                  <w:color w:val="000000"/>
                  <w:bdr w:val="none" w:sz="0" w:space="0" w:color="auto" w:frame="1"/>
                </w:rPr>
              </w:del>
            </m:ctrlPr>
          </m:sSupPr>
          <m:e>
            <m:r>
              <w:del w:id="489" w:author="Emma Sophia Donnelly" w:date="2025-01-24T11:14:00Z">
                <w:rPr>
                  <w:rFonts w:ascii="Cambria Math" w:eastAsiaTheme="minorEastAsia" w:hAnsi="Cambria Math" w:cs="Calibri"/>
                  <w:color w:val="000000"/>
                  <w:bdr w:val="none" w:sz="0" w:space="0" w:color="auto" w:frame="1"/>
                  <w:rPrChange w:id="490" w:author="Emma Sophia Donnelly" w:date="2025-01-24T11:12:00Z">
                    <w:rPr>
                      <w:rFonts w:ascii="Cambria Math" w:eastAsiaTheme="minorEastAsia" w:hAnsi="Cambria Math" w:cs="Calibri"/>
                      <w:color w:val="000000"/>
                      <w:bdr w:val="none" w:sz="0" w:space="0" w:color="auto" w:frame="1"/>
                    </w:rPr>
                  </w:rPrChange>
                </w:rPr>
                <m:t>N</m:t>
              </w:del>
            </m:r>
          </m:e>
          <m:sup>
            <m:r>
              <w:del w:id="491" w:author="Emma Sophia Donnelly" w:date="2025-01-24T11:14:00Z">
                <w:rPr>
                  <w:rFonts w:ascii="Cambria Math" w:eastAsiaTheme="minorEastAsia" w:hAnsi="Cambria Math" w:cs="Calibri"/>
                  <w:color w:val="000000"/>
                  <w:bdr w:val="none" w:sz="0" w:space="0" w:color="auto" w:frame="1"/>
                  <w:rPrChange w:id="492" w:author="Emma Sophia Donnelly" w:date="2025-01-24T11:12:00Z">
                    <w:rPr>
                      <w:rFonts w:ascii="Cambria Math" w:eastAsiaTheme="minorEastAsia" w:hAnsi="Cambria Math" w:cs="Calibri"/>
                      <w:color w:val="000000"/>
                      <w:bdr w:val="none" w:sz="0" w:space="0" w:color="auto" w:frame="1"/>
                    </w:rPr>
                  </w:rPrChange>
                </w:rPr>
                <m:t>*</m:t>
              </w:del>
            </m:r>
          </m:sup>
        </m:sSup>
        <m:d>
          <m:dPr>
            <m:ctrlPr>
              <w:del w:id="493" w:author="Emma Sophia Donnelly" w:date="2025-01-24T11:14:00Z">
                <w:rPr>
                  <w:rFonts w:ascii="Cambria Math" w:eastAsiaTheme="minorEastAsia" w:hAnsi="Cambria Math" w:cs="Calibri"/>
                  <w:i/>
                  <w:color w:val="000000"/>
                  <w:bdr w:val="none" w:sz="0" w:space="0" w:color="auto" w:frame="1"/>
                </w:rPr>
              </w:del>
            </m:ctrlPr>
          </m:dPr>
          <m:e>
            <m:r>
              <w:del w:id="494" w:author="Emma Sophia Donnelly" w:date="2025-01-24T11:14:00Z">
                <w:rPr>
                  <w:rFonts w:ascii="Cambria Math" w:eastAsiaTheme="minorEastAsia" w:hAnsi="Cambria Math" w:cs="Calibri"/>
                  <w:color w:val="000000"/>
                  <w:bdr w:val="none" w:sz="0" w:space="0" w:color="auto" w:frame="1"/>
                  <w:rPrChange w:id="495" w:author="Emma Sophia Donnelly" w:date="2025-01-24T11:12:00Z">
                    <w:rPr>
                      <w:rFonts w:ascii="Cambria Math" w:eastAsiaTheme="minorEastAsia" w:hAnsi="Cambria Math" w:cs="Calibri"/>
                      <w:color w:val="000000"/>
                      <w:bdr w:val="none" w:sz="0" w:space="0" w:color="auto" w:frame="1"/>
                    </w:rPr>
                  </w:rPrChange>
                </w:rPr>
                <m:t>b,Q,</m:t>
              </w:del>
            </m:r>
            <m:r>
              <w:del w:id="496" w:author="Emma Sophia Donnelly" w:date="2025-01-24T11:14:00Z">
                <w:rPr>
                  <w:rFonts w:ascii="Cambria Math" w:hAnsi="Cambria Math" w:cs="Calibri"/>
                  <w:color w:val="000000"/>
                  <w:bdr w:val="none" w:sz="0" w:space="0" w:color="auto" w:frame="1"/>
                  <w:rPrChange w:id="497" w:author="Emma Sophia Donnelly" w:date="2025-01-24T11:12:00Z">
                    <w:rPr>
                      <w:rFonts w:ascii="Cambria Math" w:hAnsi="Cambria Math" w:cs="Calibri"/>
                      <w:color w:val="000000"/>
                      <w:bdr w:val="none" w:sz="0" w:space="0" w:color="auto" w:frame="1"/>
                    </w:rPr>
                  </w:rPrChange>
                </w:rPr>
                <m:t>l,</m:t>
              </w:del>
            </m:r>
            <m:acc>
              <m:accPr>
                <m:ctrlPr>
                  <w:del w:id="498" w:author="Emma Sophia Donnelly" w:date="2025-01-24T11:14:00Z">
                    <w:rPr>
                      <w:rFonts w:ascii="Cambria Math" w:hAnsi="Cambria Math" w:cs="Calibri"/>
                      <w:i/>
                      <w:color w:val="000000"/>
                      <w:bdr w:val="none" w:sz="0" w:space="0" w:color="auto" w:frame="1"/>
                    </w:rPr>
                  </w:del>
                </m:ctrlPr>
              </m:accPr>
              <m:e>
                <m:r>
                  <w:del w:id="499" w:author="Emma Sophia Donnelly" w:date="2025-01-24T11:14:00Z">
                    <w:rPr>
                      <w:rFonts w:ascii="Cambria Math" w:hAnsi="Cambria Math" w:cs="Calibri"/>
                      <w:color w:val="000000"/>
                      <w:bdr w:val="none" w:sz="0" w:space="0" w:color="auto" w:frame="1"/>
                      <w:rPrChange w:id="500" w:author="Emma Sophia Donnelly" w:date="2025-01-24T11:12:00Z">
                        <w:rPr>
                          <w:rFonts w:ascii="Cambria Math" w:hAnsi="Cambria Math" w:cs="Calibri"/>
                          <w:color w:val="000000"/>
                          <w:bdr w:val="none" w:sz="0" w:space="0" w:color="auto" w:frame="1"/>
                        </w:rPr>
                      </w:rPrChange>
                    </w:rPr>
                    <m:t>N</m:t>
                  </w:del>
                </m:r>
              </m:e>
            </m:acc>
          </m:e>
        </m:d>
      </m:oMath>
      <w:del w:id="501" w:author="Emma Sophia Donnelly" w:date="2025-01-24T11:14:00Z">
        <w:r w:rsidR="00097ACD" w:rsidRPr="00DB0E37" w:rsidDel="001C446F">
          <w:rPr>
            <w:rFonts w:ascii="Calibri" w:eastAsiaTheme="minorEastAsia" w:hAnsi="Calibri" w:cs="Calibri"/>
            <w:color w:val="000000"/>
            <w:bdr w:val="none" w:sz="0" w:space="0" w:color="auto" w:frame="1"/>
          </w:rPr>
          <w:delText xml:space="preserve">. </w:delText>
        </w:r>
        <w:r w:rsidR="00EA6B74" w:rsidRPr="00DB0E37" w:rsidDel="001C446F">
          <w:rPr>
            <w:rFonts w:ascii="Calibri" w:eastAsiaTheme="minorEastAsia" w:hAnsi="Calibri" w:cs="Calibri"/>
            <w:color w:val="000000"/>
            <w:bdr w:val="none" w:sz="0" w:space="0" w:color="auto" w:frame="1"/>
          </w:rPr>
          <w:tab/>
        </w:r>
      </w:del>
    </w:p>
    <w:p w14:paraId="4CED6AF8" w14:textId="0C1D5989" w:rsidR="008F22BD" w:rsidRPr="00932A5F" w:rsidRDefault="00EA6B74">
      <w:pPr>
        <w:tabs>
          <w:tab w:val="center" w:pos="4680"/>
        </w:tabs>
        <w:spacing w:line="480" w:lineRule="auto"/>
        <w:rPr>
          <w:ins w:id="502" w:author="Emma Sophia Donnelly" w:date="2025-01-24T11:21:00Z"/>
          <w:rFonts w:ascii="Calibri" w:eastAsiaTheme="minorEastAsia" w:hAnsi="Calibri" w:cs="Calibri"/>
          <w:rPrChange w:id="503" w:author="Emma Sophia Donnelly" w:date="2025-01-24T12:16:00Z">
            <w:rPr>
              <w:ins w:id="504" w:author="Emma Sophia Donnelly" w:date="2025-01-24T11:21:00Z"/>
              <w:rFonts w:eastAsiaTheme="minorEastAsia"/>
            </w:rPr>
          </w:rPrChange>
        </w:rPr>
        <w:pPrChange w:id="505" w:author="Emma Sophia Donnelly" w:date="2025-01-24T12:16:00Z">
          <w:pPr>
            <w:tabs>
              <w:tab w:val="center" w:pos="4680"/>
            </w:tabs>
          </w:pPr>
        </w:pPrChange>
      </w:pPr>
      <w:del w:id="506" w:author="Emma Sophia Donnelly" w:date="2025-01-24T12:17:00Z">
        <w:r w:rsidRPr="00DB0E37" w:rsidDel="009A3350">
          <w:rPr>
            <w:rFonts w:ascii="Calibri" w:hAnsi="Calibri" w:cs="Calibri"/>
            <w:color w:val="000000"/>
            <w:bdr w:val="none" w:sz="0" w:space="0" w:color="auto" w:frame="1"/>
          </w:rPr>
          <w:tab/>
        </w:r>
      </w:del>
      <w:r w:rsidR="008A76FF" w:rsidRPr="00932A5F">
        <w:rPr>
          <w:rFonts w:ascii="Calibri" w:eastAsiaTheme="minorEastAsia" w:hAnsi="Calibri" w:cs="Calibri"/>
        </w:rPr>
        <w:t xml:space="preserve">With observable values of </w:t>
      </w:r>
      <w:r w:rsidR="008A76FF" w:rsidRPr="00932A5F">
        <w:rPr>
          <w:rFonts w:ascii="Calibri" w:eastAsiaTheme="minorEastAsia" w:hAnsi="Calibri" w:cs="Calibri"/>
          <w:i/>
          <w:iCs/>
        </w:rPr>
        <w:t>l</w:t>
      </w:r>
      <w:r w:rsidR="008A76FF" w:rsidRPr="00932A5F">
        <w:rPr>
          <w:rFonts w:ascii="Calibri" w:eastAsiaTheme="minorEastAsia" w:hAnsi="Calibri" w:cs="Calibri"/>
        </w:rPr>
        <w:t xml:space="preserve">, </w:t>
      </w:r>
      <w:r w:rsidR="008A76FF" w:rsidRPr="00932A5F">
        <w:rPr>
          <w:rFonts w:ascii="Calibri" w:eastAsiaTheme="minorEastAsia" w:hAnsi="Calibri" w:cs="Calibri"/>
          <w:i/>
          <w:iCs/>
        </w:rPr>
        <w:t>q</w:t>
      </w:r>
      <w:r w:rsidR="008A76FF" w:rsidRPr="00932A5F">
        <w:rPr>
          <w:rFonts w:ascii="Calibri" w:eastAsiaTheme="minorEastAsia" w:hAnsi="Calibri" w:cs="Calibri"/>
        </w:rPr>
        <w:t>,</w:t>
      </w:r>
      <w:ins w:id="507" w:author="Emma Sophia Donnelly" w:date="2025-01-24T11:20:00Z">
        <w:r w:rsidR="00595E9C" w:rsidRPr="00932A5F">
          <w:rPr>
            <w:rFonts w:ascii="Calibri" w:eastAsiaTheme="minorEastAsia" w:hAnsi="Calibri" w:cs="Calibri"/>
          </w:rPr>
          <w:t xml:space="preserve"> </w:t>
        </w:r>
      </w:ins>
      <m:oMath>
        <m:acc>
          <m:accPr>
            <m:chr m:val="̅"/>
            <m:ctrlPr>
              <w:ins w:id="508" w:author="Emma Sophia Donnelly" w:date="2025-01-24T11:20:00Z">
                <w:rPr>
                  <w:rFonts w:ascii="Cambria Math" w:eastAsiaTheme="minorEastAsia" w:hAnsi="Cambria Math" w:cs="Calibri"/>
                  <w:i/>
                </w:rPr>
              </w:ins>
            </m:ctrlPr>
          </m:accPr>
          <m:e>
            <m:r>
              <w:ins w:id="509" w:author="Emma Sophia Donnelly" w:date="2025-01-24T11:20:00Z">
                <w:rPr>
                  <w:rFonts w:ascii="Cambria Math" w:eastAsiaTheme="minorEastAsia" w:hAnsi="Cambria Math" w:cs="Calibri"/>
                </w:rPr>
                <m:t>N</m:t>
              </w:ins>
            </m:r>
          </m:e>
        </m:acc>
      </m:oMath>
      <w:del w:id="510" w:author="Emma Sophia Donnelly" w:date="2025-01-24T11:20:00Z">
        <w:r w:rsidR="008A76FF" w:rsidRPr="00932A5F" w:rsidDel="00595E9C">
          <w:rPr>
            <w:rFonts w:ascii="Calibri" w:eastAsiaTheme="minorEastAsia" w:hAnsi="Calibri" w:cs="Calibri"/>
          </w:rPr>
          <w:delText xml:space="preserve"> </w:delText>
        </w:r>
      </w:del>
      <m:oMath>
        <m:acc>
          <m:accPr>
            <m:ctrlPr>
              <w:del w:id="511" w:author="Emma Sophia Donnelly" w:date="2025-01-24T11:20:00Z">
                <w:rPr>
                  <w:rFonts w:ascii="Cambria Math" w:eastAsiaTheme="minorEastAsia" w:hAnsi="Cambria Math" w:cs="Calibri"/>
                  <w:i/>
                </w:rPr>
              </w:del>
            </m:ctrlPr>
          </m:accPr>
          <m:e>
            <m:r>
              <w:del w:id="512" w:author="Emma Sophia Donnelly" w:date="2025-01-24T11:20:00Z">
                <w:rPr>
                  <w:rFonts w:ascii="Cambria Math" w:eastAsiaTheme="minorEastAsia" w:hAnsi="Cambria Math" w:cs="Calibri"/>
                  <w:rPrChange w:id="513" w:author="Emma Sophia Donnelly" w:date="2025-01-24T12:16:00Z">
                    <w:rPr>
                      <w:rFonts w:ascii="Cambria Math" w:eastAsiaTheme="minorEastAsia" w:hAnsi="Cambria Math" w:cs="Calibri"/>
                    </w:rPr>
                  </w:rPrChange>
                </w:rPr>
                <m:t>N</m:t>
              </w:del>
            </m:r>
          </m:e>
        </m:acc>
      </m:oMath>
      <w:r w:rsidR="008A76FF" w:rsidRPr="00932A5F">
        <w:rPr>
          <w:rFonts w:ascii="Calibri" w:eastAsiaTheme="minorEastAsia" w:hAnsi="Calibri" w:cs="Calibri"/>
        </w:rPr>
        <w:t xml:space="preserve">, and </w:t>
      </w:r>
      <w:r w:rsidR="008A76FF" w:rsidRPr="00932A5F">
        <w:rPr>
          <w:rFonts w:ascii="Calibri" w:eastAsiaTheme="minorEastAsia" w:hAnsi="Calibri" w:cs="Calibri"/>
          <w:i/>
          <w:iCs/>
        </w:rPr>
        <w:t xml:space="preserve">b, </w:t>
      </w:r>
      <w:r w:rsidR="001A7F32" w:rsidRPr="00932A5F">
        <w:rPr>
          <w:rFonts w:ascii="Calibri" w:eastAsiaTheme="minorEastAsia" w:hAnsi="Calibri" w:cs="Calibri"/>
        </w:rPr>
        <w:t>I</w:t>
      </w:r>
      <w:r w:rsidR="008A76FF" w:rsidRPr="00932A5F">
        <w:rPr>
          <w:rFonts w:ascii="Calibri" w:eastAsiaTheme="minorEastAsia" w:hAnsi="Calibri" w:cs="Calibri"/>
        </w:rPr>
        <w:t xml:space="preserve"> can </w:t>
      </w:r>
      <w:ins w:id="514" w:author="Emma Sophia Donnelly" w:date="2025-01-24T12:17:00Z">
        <w:r w:rsidR="00932A5F" w:rsidRPr="00932A5F">
          <w:rPr>
            <w:rFonts w:ascii="Calibri" w:eastAsiaTheme="minorEastAsia" w:hAnsi="Calibri" w:cs="Calibri"/>
          </w:rPr>
          <w:t>estimate WTP</w:t>
        </w:r>
        <w:r w:rsidR="00932A5F" w:rsidRPr="00426CBC">
          <w:rPr>
            <w:rFonts w:ascii="Calibri" w:eastAsiaTheme="minorEastAsia" w:hAnsi="Calibri" w:cs="Calibri"/>
          </w:rPr>
          <w:t xml:space="preserve"> </w:t>
        </w:r>
      </w:ins>
      <w:del w:id="515" w:author="Emma Sophia Donnelly" w:date="2025-01-24T12:17:00Z">
        <w:r w:rsidR="008A76FF" w:rsidRPr="00932A5F" w:rsidDel="00932A5F">
          <w:rPr>
            <w:rFonts w:ascii="Calibri" w:eastAsiaTheme="minorEastAsia" w:hAnsi="Calibri" w:cs="Calibri"/>
          </w:rPr>
          <w:delText>solve for</w:delText>
        </w:r>
        <w:r w:rsidR="00C114A7" w:rsidRPr="00932A5F" w:rsidDel="00932A5F">
          <w:rPr>
            <w:rFonts w:ascii="Calibri" w:eastAsiaTheme="minorEastAsia" w:hAnsi="Calibri" w:cs="Calibri"/>
          </w:rPr>
          <w:delText xml:space="preserve"> </w:delText>
        </w:r>
        <w:r w:rsidR="00C114A7" w:rsidRPr="00932A5F" w:rsidDel="00932A5F">
          <w:rPr>
            <w:rFonts w:ascii="Calibri" w:eastAsiaTheme="minorEastAsia" w:hAnsi="Calibri" w:cs="Calibri"/>
            <w:rPrChange w:id="516" w:author="Emma Sophia Donnelly" w:date="2025-01-24T12:17:00Z">
              <w:rPr>
                <w:rFonts w:ascii="Calibri" w:eastAsiaTheme="minorEastAsia" w:hAnsi="Calibri" w:cs="Calibri"/>
                <w:i/>
                <w:iCs/>
              </w:rPr>
            </w:rPrChange>
          </w:rPr>
          <w:delText>N</w:delText>
        </w:r>
        <w:r w:rsidR="00C114A7" w:rsidRPr="00932A5F" w:rsidDel="00932A5F">
          <w:rPr>
            <w:rFonts w:ascii="Calibri" w:eastAsiaTheme="minorEastAsia" w:hAnsi="Calibri" w:cs="Calibri"/>
          </w:rPr>
          <w:delText xml:space="preserve"> and</w:delText>
        </w:r>
        <w:r w:rsidR="008A76FF" w:rsidRPr="00932A5F" w:rsidDel="00932A5F">
          <w:rPr>
            <w:rFonts w:ascii="Calibri" w:eastAsiaTheme="minorEastAsia" w:hAnsi="Calibri" w:cs="Calibri"/>
          </w:rPr>
          <w:delText xml:space="preserve"> </w:delText>
        </w:r>
      </w:del>
      <m:oMath>
        <m:r>
          <w:del w:id="517" w:author="Emma Sophia Donnelly" w:date="2025-01-24T12:17:00Z">
            <m:rPr>
              <m:sty m:val="p"/>
            </m:rPr>
            <w:rPr>
              <w:rFonts w:ascii="Cambria Math" w:eastAsiaTheme="minorEastAsia" w:hAnsi="Cambria Math" w:cs="Calibri"/>
              <w:rPrChange w:id="518" w:author="Emma Sophia Donnelly" w:date="2025-01-24T12:17:00Z">
                <w:rPr>
                  <w:rFonts w:ascii="Cambria Math" w:eastAsiaTheme="minorEastAsia" w:hAnsi="Cambria Math" w:cs="Calibri"/>
                </w:rPr>
              </w:rPrChange>
            </w:rPr>
            <m:t>η</m:t>
          </w:del>
        </m:r>
      </m:oMath>
      <w:del w:id="519" w:author="Emma Sophia Donnelly" w:date="2025-01-24T12:17:00Z">
        <w:r w:rsidR="008A76FF" w:rsidRPr="00932A5F" w:rsidDel="00932A5F">
          <w:rPr>
            <w:rFonts w:ascii="Calibri" w:eastAsiaTheme="minorEastAsia" w:hAnsi="Calibri" w:cs="Calibri"/>
          </w:rPr>
          <w:delText xml:space="preserve"> </w:delText>
        </w:r>
      </w:del>
      <w:r w:rsidR="008A76FF" w:rsidRPr="00932A5F">
        <w:rPr>
          <w:rFonts w:ascii="Calibri" w:eastAsiaTheme="minorEastAsia" w:hAnsi="Calibri" w:cs="Calibri"/>
        </w:rPr>
        <w:t>under different bag limits and harvest quotas</w:t>
      </w:r>
      <w:del w:id="520" w:author="Emma Sophia Donnelly" w:date="2025-01-24T12:17:00Z">
        <w:r w:rsidR="008A76FF" w:rsidRPr="00932A5F" w:rsidDel="00932A5F">
          <w:rPr>
            <w:rFonts w:ascii="Calibri" w:eastAsiaTheme="minorEastAsia" w:hAnsi="Calibri" w:cs="Calibri"/>
          </w:rPr>
          <w:delText xml:space="preserve"> and estimate </w:delText>
        </w:r>
        <w:r w:rsidR="004D760B" w:rsidRPr="00932A5F" w:rsidDel="00932A5F">
          <w:rPr>
            <w:rFonts w:ascii="Calibri" w:eastAsiaTheme="minorEastAsia" w:hAnsi="Calibri" w:cs="Calibri"/>
          </w:rPr>
          <w:delText>WTP</w:delText>
        </w:r>
        <w:r w:rsidR="008A76FF" w:rsidRPr="00932A5F" w:rsidDel="00932A5F">
          <w:rPr>
            <w:rFonts w:ascii="Calibri" w:eastAsiaTheme="minorEastAsia" w:hAnsi="Calibri" w:cs="Calibri"/>
          </w:rPr>
          <w:delText xml:space="preserve"> under these various scenarios</w:delText>
        </w:r>
      </w:del>
      <w:ins w:id="521" w:author="Emma Sophia Donnelly" w:date="2025-01-24T11:20:00Z">
        <w:r w:rsidR="00595E9C" w:rsidRPr="00932A5F">
          <w:rPr>
            <w:rFonts w:ascii="Calibri" w:eastAsiaTheme="minorEastAsia" w:hAnsi="Calibri" w:cs="Calibri"/>
          </w:rPr>
          <w:t>.</w:t>
        </w:r>
      </w:ins>
      <w:ins w:id="522" w:author="Emma Sophia Donnelly" w:date="2025-01-24T11:21:00Z">
        <w:r w:rsidR="008F22BD" w:rsidRPr="00932A5F">
          <w:rPr>
            <w:rFonts w:ascii="Calibri" w:eastAsiaTheme="minorEastAsia" w:hAnsi="Calibri" w:cs="Calibri"/>
          </w:rPr>
          <w:t xml:space="preserve"> </w:t>
        </w:r>
        <w:r w:rsidR="008F22BD" w:rsidRPr="00932A5F">
          <w:rPr>
            <w:rFonts w:ascii="Calibri" w:eastAsiaTheme="minorEastAsia" w:hAnsi="Calibri" w:cs="Calibri"/>
            <w:rPrChange w:id="523" w:author="Emma Sophia Donnelly" w:date="2025-01-24T12:16:00Z">
              <w:rPr>
                <w:rFonts w:eastAsiaTheme="minorEastAsia"/>
              </w:rPr>
            </w:rPrChange>
          </w:rPr>
          <w:t xml:space="preserve">The WTP for a license satisfies </w:t>
        </w:r>
      </w:ins>
      <m:oMath>
        <m:sSub>
          <m:sSubPr>
            <m:ctrlPr>
              <w:ins w:id="524" w:author="Emma Sophia Donnelly" w:date="2025-01-24T11:21:00Z">
                <w:rPr>
                  <w:rFonts w:ascii="Cambria Math" w:eastAsiaTheme="minorEastAsia" w:hAnsi="Cambria Math" w:cs="Calibri"/>
                  <w:i/>
                </w:rPr>
              </w:ins>
            </m:ctrlPr>
          </m:sSubPr>
          <m:e>
            <m:r>
              <w:ins w:id="525" w:author="Emma Sophia Donnelly" w:date="2025-01-24T11:21:00Z">
                <w:rPr>
                  <w:rFonts w:ascii="Cambria Math" w:eastAsiaTheme="minorEastAsia" w:hAnsi="Cambria Math" w:cs="Calibri"/>
                </w:rPr>
                <m:t>V</m:t>
              </w:ins>
            </m:r>
          </m:e>
          <m:sub>
            <m:r>
              <w:ins w:id="526" w:author="Emma Sophia Donnelly" w:date="2025-01-24T11:21:00Z">
                <w:rPr>
                  <w:rFonts w:ascii="Cambria Math" w:eastAsiaTheme="minorEastAsia" w:hAnsi="Cambria Math" w:cs="Calibri"/>
                </w:rPr>
                <m:t>1</m:t>
              </w:ins>
            </m:r>
          </m:sub>
        </m:sSub>
        <m:r>
          <w:ins w:id="527" w:author="Emma Sophia Donnelly" w:date="2025-01-24T11:21:00Z">
            <w:rPr>
              <w:rFonts w:ascii="Cambria Math" w:eastAsiaTheme="minorEastAsia" w:hAnsi="Cambria Math" w:cs="Calibri"/>
            </w:rPr>
            <m:t>-</m:t>
          </w:ins>
        </m:r>
        <m:sSub>
          <m:sSubPr>
            <m:ctrlPr>
              <w:ins w:id="528" w:author="Emma Sophia Donnelly" w:date="2025-01-24T11:21:00Z">
                <w:rPr>
                  <w:rFonts w:ascii="Cambria Math" w:eastAsiaTheme="minorEastAsia" w:hAnsi="Cambria Math" w:cs="Calibri"/>
                  <w:i/>
                </w:rPr>
              </w:ins>
            </m:ctrlPr>
          </m:sSubPr>
          <m:e>
            <m:r>
              <w:ins w:id="529" w:author="Emma Sophia Donnelly" w:date="2025-01-24T11:21:00Z">
                <w:rPr>
                  <w:rFonts w:ascii="Cambria Math" w:eastAsiaTheme="minorEastAsia" w:hAnsi="Cambria Math" w:cs="Calibri"/>
                </w:rPr>
                <m:t>V</m:t>
              </w:ins>
            </m:r>
          </m:e>
          <m:sub>
            <m:r>
              <w:ins w:id="530" w:author="Emma Sophia Donnelly" w:date="2025-01-24T11:21:00Z">
                <w:rPr>
                  <w:rFonts w:ascii="Cambria Math" w:eastAsiaTheme="minorEastAsia" w:hAnsi="Cambria Math" w:cs="Calibri"/>
                </w:rPr>
                <m:t>0</m:t>
              </w:ins>
            </m:r>
          </m:sub>
        </m:sSub>
        <m:r>
          <w:ins w:id="531" w:author="Emma Sophia Donnelly" w:date="2025-01-24T11:21:00Z">
            <w:rPr>
              <w:rFonts w:ascii="Cambria Math" w:eastAsiaTheme="minorEastAsia" w:hAnsi="Cambria Math" w:cs="Calibri"/>
            </w:rPr>
            <m:t>=αW+p</m:t>
          </w:ins>
        </m:r>
        <m:d>
          <m:dPr>
            <m:begChr m:val="["/>
            <m:endChr m:val="]"/>
            <m:ctrlPr>
              <w:ins w:id="532" w:author="Emma Sophia Donnelly" w:date="2025-01-24T11:21:00Z">
                <w:rPr>
                  <w:rFonts w:ascii="Cambria Math" w:eastAsiaTheme="minorEastAsia" w:hAnsi="Cambria Math" w:cs="Calibri"/>
                  <w:i/>
                </w:rPr>
              </w:ins>
            </m:ctrlPr>
          </m:dPr>
          <m:e>
            <m:d>
              <m:dPr>
                <m:ctrlPr>
                  <w:ins w:id="533" w:author="Emma Sophia Donnelly" w:date="2025-01-24T11:21:00Z">
                    <w:rPr>
                      <w:rFonts w:ascii="Cambria Math" w:eastAsiaTheme="minorEastAsia" w:hAnsi="Cambria Math" w:cs="Calibri"/>
                      <w:i/>
                    </w:rPr>
                  </w:ins>
                </m:ctrlPr>
              </m:dPr>
              <m:e>
                <m:sSub>
                  <m:sSubPr>
                    <m:ctrlPr>
                      <w:ins w:id="534" w:author="Emma Sophia Donnelly" w:date="2025-01-24T11:21:00Z">
                        <w:rPr>
                          <w:rFonts w:ascii="Cambria Math" w:eastAsiaTheme="minorEastAsia" w:hAnsi="Cambria Math" w:cs="Calibri"/>
                          <w:i/>
                        </w:rPr>
                      </w:ins>
                    </m:ctrlPr>
                  </m:sSubPr>
                  <m:e>
                    <m:r>
                      <w:ins w:id="535" w:author="Emma Sophia Donnelly" w:date="2025-01-24T11:21:00Z">
                        <w:rPr>
                          <w:rFonts w:ascii="Cambria Math" w:eastAsiaTheme="minorEastAsia" w:hAnsi="Cambria Math" w:cs="Calibri"/>
                        </w:rPr>
                        <m:t>γ</m:t>
                      </w:ins>
                    </m:r>
                  </m:e>
                  <m:sub>
                    <m:r>
                      <w:ins w:id="536" w:author="Emma Sophia Donnelly" w:date="2025-01-24T11:21:00Z">
                        <w:rPr>
                          <w:rFonts w:ascii="Cambria Math" w:eastAsiaTheme="minorEastAsia" w:hAnsi="Cambria Math" w:cs="Calibri"/>
                        </w:rPr>
                        <m:t>0</m:t>
                      </w:ins>
                    </m:r>
                  </m:sub>
                </m:sSub>
                <m:r>
                  <w:ins w:id="537" w:author="Emma Sophia Donnelly" w:date="2025-01-24T11:21:00Z">
                    <w:rPr>
                      <w:rFonts w:ascii="Cambria Math" w:eastAsiaTheme="minorEastAsia" w:hAnsi="Cambria Math" w:cs="Calibri"/>
                    </w:rPr>
                    <m:t>+</m:t>
                  </w:ins>
                </m:r>
                <m:sSub>
                  <m:sSubPr>
                    <m:ctrlPr>
                      <w:ins w:id="538" w:author="Emma Sophia Donnelly" w:date="2025-01-24T11:21:00Z">
                        <w:rPr>
                          <w:rFonts w:ascii="Cambria Math" w:eastAsiaTheme="minorEastAsia" w:hAnsi="Cambria Math" w:cs="Calibri"/>
                          <w:i/>
                        </w:rPr>
                      </w:ins>
                    </m:ctrlPr>
                  </m:sSubPr>
                  <m:e>
                    <m:r>
                      <w:ins w:id="539" w:author="Emma Sophia Donnelly" w:date="2025-01-24T11:21:00Z">
                        <w:rPr>
                          <w:rFonts w:ascii="Cambria Math" w:eastAsiaTheme="minorEastAsia" w:hAnsi="Cambria Math" w:cs="Calibri"/>
                        </w:rPr>
                        <m:t>γ</m:t>
                      </w:ins>
                    </m:r>
                  </m:e>
                  <m:sub>
                    <m:r>
                      <w:ins w:id="540" w:author="Emma Sophia Donnelly" w:date="2025-01-24T11:21:00Z">
                        <w:rPr>
                          <w:rFonts w:ascii="Cambria Math" w:eastAsiaTheme="minorEastAsia" w:hAnsi="Cambria Math" w:cs="Calibri"/>
                        </w:rPr>
                        <m:t>1</m:t>
                      </w:ins>
                    </m:r>
                  </m:sub>
                </m:sSub>
                <m:r>
                  <w:ins w:id="541" w:author="Emma Sophia Donnelly" w:date="2025-01-24T11:21:00Z">
                    <w:rPr>
                      <w:rFonts w:ascii="Cambria Math" w:eastAsiaTheme="minorEastAsia" w:hAnsi="Cambria Math" w:cs="Calibri"/>
                    </w:rPr>
                    <m:t>Z</m:t>
                  </w:ins>
                </m:r>
              </m:e>
            </m:d>
            <m:r>
              <w:ins w:id="542" w:author="Emma Sophia Donnelly" w:date="2025-01-24T11:21:00Z">
                <w:rPr>
                  <w:rFonts w:ascii="Cambria Math" w:eastAsiaTheme="minorEastAsia" w:hAnsi="Cambria Math" w:cs="Calibri"/>
                </w:rPr>
                <m:t>b-μl</m:t>
              </w:ins>
            </m:r>
          </m:e>
        </m:d>
        <m:r>
          <w:ins w:id="543" w:author="Emma Sophia Donnelly" w:date="2025-01-24T11:21:00Z">
            <w:rPr>
              <w:rFonts w:ascii="Cambria Math" w:eastAsiaTheme="minorEastAsia" w:hAnsi="Cambria Math" w:cs="Calibri"/>
            </w:rPr>
            <m:t>+ϵ=0</m:t>
          </w:ins>
        </m:r>
      </m:oMath>
      <w:ins w:id="544" w:author="Emma Sophia Donnelly" w:date="2025-01-24T11:21:00Z">
        <w:r w:rsidR="008F22BD" w:rsidRPr="00932A5F">
          <w:rPr>
            <w:rFonts w:ascii="Calibri" w:eastAsiaTheme="minorEastAsia" w:hAnsi="Calibri" w:cs="Calibri"/>
            <w:rPrChange w:id="545" w:author="Emma Sophia Donnelly" w:date="2025-01-24T12:16:00Z">
              <w:rPr>
                <w:rFonts w:eastAsiaTheme="minorEastAsia"/>
              </w:rPr>
            </w:rPrChange>
          </w:rPr>
          <w:t>. Totally differentiating</w:t>
        </w:r>
      </w:ins>
      <w:ins w:id="546" w:author="Emma Sophia Donnelly" w:date="2025-01-24T11:23:00Z">
        <w:r w:rsidR="00397C34" w:rsidRPr="00932A5F">
          <w:rPr>
            <w:rFonts w:ascii="Calibri" w:eastAsiaTheme="minorEastAsia" w:hAnsi="Calibri" w:cs="Calibri"/>
            <w:rPrChange w:id="547" w:author="Emma Sophia Donnelly" w:date="2025-01-24T12:16:00Z">
              <w:rPr>
                <w:rFonts w:eastAsiaTheme="minorEastAsia"/>
              </w:rPr>
            </w:rPrChange>
          </w:rPr>
          <w:t xml:space="preserve"> WTP with respect to the bag limit and quota yields</w:t>
        </w:r>
      </w:ins>
      <w:ins w:id="548" w:author="Emma Sophia Donnelly" w:date="2025-01-24T11:21:00Z">
        <w:r w:rsidR="008F22BD" w:rsidRPr="00932A5F">
          <w:rPr>
            <w:rFonts w:ascii="Calibri" w:eastAsiaTheme="minorEastAsia" w:hAnsi="Calibri" w:cs="Calibri"/>
            <w:rPrChange w:id="549" w:author="Emma Sophia Donnelly" w:date="2025-01-24T12:16:00Z">
              <w:rPr>
                <w:rFonts w:eastAsiaTheme="minorEastAsia"/>
              </w:rPr>
            </w:rPrChange>
          </w:rPr>
          <w:t xml:space="preserve">, </w:t>
        </w:r>
      </w:ins>
    </w:p>
    <w:p w14:paraId="0A30E9F2" w14:textId="5EE5185C" w:rsidR="0086551E" w:rsidRPr="00932A5F" w:rsidRDefault="006B61F5">
      <w:pPr>
        <w:pStyle w:val="ListParagraph"/>
        <w:numPr>
          <w:ilvl w:val="0"/>
          <w:numId w:val="4"/>
        </w:numPr>
        <w:tabs>
          <w:tab w:val="center" w:pos="4680"/>
        </w:tabs>
        <w:spacing w:line="480" w:lineRule="auto"/>
        <w:rPr>
          <w:ins w:id="550" w:author="Emma Sophia Donnelly" w:date="2025-01-24T11:22:00Z"/>
          <w:rFonts w:ascii="Calibri" w:eastAsiaTheme="minorEastAsia" w:hAnsi="Calibri" w:cs="Calibri"/>
          <w:rPrChange w:id="551" w:author="Emma Sophia Donnelly" w:date="2025-01-24T12:16:00Z">
            <w:rPr>
              <w:ins w:id="552" w:author="Emma Sophia Donnelly" w:date="2025-01-24T11:22:00Z"/>
              <w:rFonts w:eastAsiaTheme="minorEastAsia"/>
            </w:rPr>
          </w:rPrChange>
        </w:rPr>
        <w:pPrChange w:id="553" w:author="Emma Sophia Donnelly" w:date="2025-01-24T12:16:00Z">
          <w:pPr>
            <w:pStyle w:val="ListParagraph"/>
            <w:numPr>
              <w:numId w:val="4"/>
            </w:numPr>
            <w:tabs>
              <w:tab w:val="center" w:pos="4680"/>
            </w:tabs>
            <w:ind w:hanging="360"/>
          </w:pPr>
        </w:pPrChange>
      </w:pPr>
      <m:oMath>
        <m:f>
          <m:fPr>
            <m:ctrlPr>
              <w:ins w:id="554" w:author="Emma Sophia Donnelly" w:date="2025-01-24T11:21:00Z">
                <w:rPr>
                  <w:rFonts w:ascii="Cambria Math" w:eastAsiaTheme="minorEastAsia" w:hAnsi="Cambria Math" w:cs="Calibri"/>
                  <w:i/>
                </w:rPr>
              </w:ins>
            </m:ctrlPr>
          </m:fPr>
          <m:num>
            <m:r>
              <w:ins w:id="555" w:author="Emma Sophia Donnelly" w:date="2025-01-24T11:21:00Z">
                <w:rPr>
                  <w:rFonts w:ascii="Cambria Math" w:eastAsiaTheme="minorEastAsia" w:hAnsi="Cambria Math" w:cs="Calibri"/>
                  <w:rPrChange w:id="556" w:author="Emma Sophia Donnelly" w:date="2025-01-24T12:16:00Z">
                    <w:rPr/>
                  </w:rPrChange>
                </w:rPr>
                <m:t>dl</m:t>
              </w:ins>
            </m:r>
          </m:num>
          <m:den>
            <m:r>
              <w:ins w:id="557" w:author="Emma Sophia Donnelly" w:date="2025-01-24T11:21:00Z">
                <w:rPr>
                  <w:rFonts w:ascii="Cambria Math" w:eastAsiaTheme="minorEastAsia" w:hAnsi="Cambria Math" w:cs="Calibri"/>
                  <w:rPrChange w:id="558" w:author="Emma Sophia Donnelly" w:date="2025-01-24T12:16:00Z">
                    <w:rPr/>
                  </w:rPrChange>
                </w:rPr>
                <m:t>db</m:t>
              </w:ins>
            </m:r>
          </m:den>
        </m:f>
        <m:r>
          <w:ins w:id="559" w:author="Emma Sophia Donnelly" w:date="2025-01-24T11:21:00Z">
            <w:rPr>
              <w:rFonts w:ascii="Cambria Math" w:eastAsiaTheme="minorEastAsia" w:hAnsi="Cambria Math" w:cs="Calibri"/>
              <w:rPrChange w:id="560" w:author="Emma Sophia Donnelly" w:date="2025-01-24T12:16:00Z">
                <w:rPr/>
              </w:rPrChange>
            </w:rPr>
            <m:t>=</m:t>
          </w:ins>
        </m:r>
        <m:f>
          <m:fPr>
            <m:ctrlPr>
              <w:ins w:id="561" w:author="Emma Sophia Donnelly" w:date="2025-01-24T12:03:00Z">
                <w:rPr>
                  <w:rFonts w:ascii="Cambria Math" w:eastAsiaTheme="minorEastAsia" w:hAnsi="Cambria Math" w:cs="Calibri"/>
                  <w:i/>
                </w:rPr>
              </w:ins>
            </m:ctrlPr>
          </m:fPr>
          <m:num>
            <m:r>
              <w:ins w:id="562" w:author="Emma Sophia Donnelly" w:date="2025-01-24T12:04:00Z">
                <w:rPr>
                  <w:rFonts w:ascii="Cambria Math" w:eastAsiaTheme="minorEastAsia" w:hAnsi="Cambria Math" w:cs="Calibri"/>
                </w:rPr>
                <m:t>1</m:t>
              </w:ins>
            </m:r>
          </m:num>
          <m:den>
            <m:r>
              <w:ins w:id="563" w:author="Emma Sophia Donnelly" w:date="2025-01-24T12:04:00Z">
                <w:rPr>
                  <w:rFonts w:ascii="Cambria Math" w:eastAsiaTheme="minorEastAsia" w:hAnsi="Cambria Math" w:cs="Calibri"/>
                </w:rPr>
                <m:t>μ</m:t>
              </w:ins>
            </m:r>
          </m:den>
        </m:f>
        <m:d>
          <m:dPr>
            <m:begChr m:val="["/>
            <m:endChr m:val="]"/>
            <m:ctrlPr>
              <w:ins w:id="564" w:author="Emma Sophia Donnelly" w:date="2025-01-24T12:04:00Z">
                <w:rPr>
                  <w:rFonts w:ascii="Cambria Math" w:eastAsiaTheme="minorEastAsia" w:hAnsi="Cambria Math" w:cs="Calibri"/>
                  <w:i/>
                </w:rPr>
              </w:ins>
            </m:ctrlPr>
          </m:dPr>
          <m:e>
            <m:r>
              <w:ins w:id="565" w:author="Emma Sophia Donnelly" w:date="2025-01-24T12:04:00Z">
                <w:rPr>
                  <w:rFonts w:ascii="Cambria Math" w:eastAsiaTheme="minorEastAsia" w:hAnsi="Cambria Math" w:cs="Calibri"/>
                </w:rPr>
                <m:t>p</m:t>
              </w:ins>
            </m:r>
            <m:d>
              <m:dPr>
                <m:ctrlPr>
                  <w:ins w:id="566" w:author="Emma Sophia Donnelly" w:date="2025-01-24T12:04:00Z">
                    <w:rPr>
                      <w:rFonts w:ascii="Cambria Math" w:eastAsiaTheme="minorEastAsia" w:hAnsi="Cambria Math" w:cs="Calibri"/>
                      <w:i/>
                    </w:rPr>
                  </w:ins>
                </m:ctrlPr>
              </m:dPr>
              <m:e>
                <m:sSub>
                  <m:sSubPr>
                    <m:ctrlPr>
                      <w:ins w:id="567" w:author="Emma Sophia Donnelly" w:date="2025-01-24T12:04:00Z">
                        <w:rPr>
                          <w:rFonts w:ascii="Cambria Math" w:eastAsiaTheme="minorEastAsia" w:hAnsi="Cambria Math" w:cs="Calibri"/>
                          <w:i/>
                        </w:rPr>
                      </w:ins>
                    </m:ctrlPr>
                  </m:sSubPr>
                  <m:e>
                    <m:r>
                      <w:ins w:id="568" w:author="Emma Sophia Donnelly" w:date="2025-01-24T12:04:00Z">
                        <w:rPr>
                          <w:rFonts w:ascii="Cambria Math" w:eastAsiaTheme="minorEastAsia" w:hAnsi="Cambria Math" w:cs="Calibri"/>
                        </w:rPr>
                        <m:t>γ</m:t>
                      </w:ins>
                    </m:r>
                  </m:e>
                  <m:sub>
                    <m:r>
                      <w:ins w:id="569" w:author="Emma Sophia Donnelly" w:date="2025-01-24T12:04:00Z">
                        <w:rPr>
                          <w:rFonts w:ascii="Cambria Math" w:eastAsiaTheme="minorEastAsia" w:hAnsi="Cambria Math" w:cs="Calibri"/>
                        </w:rPr>
                        <m:t>0</m:t>
                      </w:ins>
                    </m:r>
                  </m:sub>
                </m:sSub>
                <m:r>
                  <w:ins w:id="570" w:author="Emma Sophia Donnelly" w:date="2025-01-24T12:04:00Z">
                    <w:rPr>
                      <w:rFonts w:ascii="Cambria Math" w:eastAsiaTheme="minorEastAsia" w:hAnsi="Cambria Math" w:cs="Calibri"/>
                    </w:rPr>
                    <m:t>+</m:t>
                  </w:ins>
                </m:r>
                <m:sSub>
                  <m:sSubPr>
                    <m:ctrlPr>
                      <w:ins w:id="571" w:author="Emma Sophia Donnelly" w:date="2025-01-24T12:04:00Z">
                        <w:rPr>
                          <w:rFonts w:ascii="Cambria Math" w:eastAsiaTheme="minorEastAsia" w:hAnsi="Cambria Math" w:cs="Calibri"/>
                          <w:i/>
                        </w:rPr>
                      </w:ins>
                    </m:ctrlPr>
                  </m:sSubPr>
                  <m:e>
                    <m:r>
                      <w:ins w:id="572" w:author="Emma Sophia Donnelly" w:date="2025-01-24T12:04:00Z">
                        <w:rPr>
                          <w:rFonts w:ascii="Cambria Math" w:eastAsiaTheme="minorEastAsia" w:hAnsi="Cambria Math" w:cs="Calibri"/>
                        </w:rPr>
                        <m:t>γ</m:t>
                      </w:ins>
                    </m:r>
                  </m:e>
                  <m:sub>
                    <m:r>
                      <w:ins w:id="573" w:author="Emma Sophia Donnelly" w:date="2025-01-24T12:04:00Z">
                        <w:rPr>
                          <w:rFonts w:ascii="Cambria Math" w:eastAsiaTheme="minorEastAsia" w:hAnsi="Cambria Math" w:cs="Calibri"/>
                        </w:rPr>
                        <m:t>1</m:t>
                      </w:ins>
                    </m:r>
                  </m:sub>
                </m:sSub>
                <m:r>
                  <w:ins w:id="574" w:author="Emma Sophia Donnelly" w:date="2025-01-24T12:04:00Z">
                    <w:rPr>
                      <w:rFonts w:ascii="Cambria Math" w:eastAsiaTheme="minorEastAsia" w:hAnsi="Cambria Math" w:cs="Calibri"/>
                    </w:rPr>
                    <m:t>Z</m:t>
                  </w:ins>
                </m:r>
                <m:r>
                  <w:ins w:id="575" w:author="Emma Sophia Donnelly" w:date="2025-01-24T12:05:00Z">
                    <w:rPr>
                      <w:rFonts w:ascii="Cambria Math" w:eastAsiaTheme="minorEastAsia" w:hAnsi="Cambria Math" w:cs="Calibri"/>
                    </w:rPr>
                    <m:t>+</m:t>
                  </w:ins>
                </m:r>
                <m:f>
                  <m:fPr>
                    <m:ctrlPr>
                      <w:ins w:id="576" w:author="Emma Sophia Donnelly" w:date="2025-01-24T12:05:00Z">
                        <w:rPr>
                          <w:rFonts w:ascii="Cambria Math" w:eastAsiaTheme="minorEastAsia" w:hAnsi="Cambria Math" w:cs="Calibri"/>
                          <w:i/>
                        </w:rPr>
                      </w:ins>
                    </m:ctrlPr>
                  </m:fPr>
                  <m:num>
                    <m:r>
                      <w:ins w:id="577" w:author="Emma Sophia Donnelly" w:date="2025-01-24T12:05:00Z">
                        <w:rPr>
                          <w:rFonts w:ascii="Cambria Math" w:eastAsiaTheme="minorEastAsia" w:hAnsi="Cambria Math" w:cs="Calibri"/>
                        </w:rPr>
                        <m:t>∂p</m:t>
                      </w:ins>
                    </m:r>
                  </m:num>
                  <m:den>
                    <m:r>
                      <w:ins w:id="578" w:author="Emma Sophia Donnelly" w:date="2025-01-24T12:05:00Z">
                        <w:rPr>
                          <w:rFonts w:ascii="Cambria Math" w:eastAsiaTheme="minorEastAsia" w:hAnsi="Cambria Math" w:cs="Calibri"/>
                        </w:rPr>
                        <m:t>∂b</m:t>
                      </w:ins>
                    </m:r>
                  </m:den>
                </m:f>
                <m:d>
                  <m:dPr>
                    <m:begChr m:val="["/>
                    <m:endChr m:val="]"/>
                    <m:ctrlPr>
                      <w:ins w:id="579" w:author="Emma Sophia Donnelly" w:date="2025-01-24T12:05:00Z">
                        <w:rPr>
                          <w:rFonts w:ascii="Cambria Math" w:eastAsiaTheme="minorEastAsia" w:hAnsi="Cambria Math" w:cs="Calibri"/>
                          <w:i/>
                        </w:rPr>
                      </w:ins>
                    </m:ctrlPr>
                  </m:dPr>
                  <m:e>
                    <m:d>
                      <m:dPr>
                        <m:ctrlPr>
                          <w:ins w:id="580" w:author="Emma Sophia Donnelly" w:date="2025-01-24T12:05:00Z">
                            <w:rPr>
                              <w:rFonts w:ascii="Cambria Math" w:eastAsiaTheme="minorEastAsia" w:hAnsi="Cambria Math" w:cs="Calibri"/>
                              <w:i/>
                            </w:rPr>
                          </w:ins>
                        </m:ctrlPr>
                      </m:dPr>
                      <m:e>
                        <m:sSub>
                          <m:sSubPr>
                            <m:ctrlPr>
                              <w:ins w:id="581" w:author="Emma Sophia Donnelly" w:date="2025-01-24T12:05:00Z">
                                <w:rPr>
                                  <w:rFonts w:ascii="Cambria Math" w:eastAsiaTheme="minorEastAsia" w:hAnsi="Cambria Math" w:cs="Calibri"/>
                                  <w:i/>
                                </w:rPr>
                              </w:ins>
                            </m:ctrlPr>
                          </m:sSubPr>
                          <m:e>
                            <m:r>
                              <w:ins w:id="582" w:author="Emma Sophia Donnelly" w:date="2025-01-24T12:05:00Z">
                                <w:rPr>
                                  <w:rFonts w:ascii="Cambria Math" w:eastAsiaTheme="minorEastAsia" w:hAnsi="Cambria Math" w:cs="Calibri"/>
                                </w:rPr>
                                <m:t>γ</m:t>
                              </w:ins>
                            </m:r>
                          </m:e>
                          <m:sub>
                            <m:r>
                              <w:ins w:id="583" w:author="Emma Sophia Donnelly" w:date="2025-01-24T12:05:00Z">
                                <w:rPr>
                                  <w:rFonts w:ascii="Cambria Math" w:eastAsiaTheme="minorEastAsia" w:hAnsi="Cambria Math" w:cs="Calibri"/>
                                </w:rPr>
                                <m:t>0</m:t>
                              </w:ins>
                            </m:r>
                          </m:sub>
                        </m:sSub>
                        <m:r>
                          <w:ins w:id="584" w:author="Emma Sophia Donnelly" w:date="2025-01-24T12:05:00Z">
                            <w:rPr>
                              <w:rFonts w:ascii="Cambria Math" w:eastAsiaTheme="minorEastAsia" w:hAnsi="Cambria Math" w:cs="Calibri"/>
                            </w:rPr>
                            <m:t>+</m:t>
                          </w:ins>
                        </m:r>
                        <m:sSub>
                          <m:sSubPr>
                            <m:ctrlPr>
                              <w:ins w:id="585" w:author="Emma Sophia Donnelly" w:date="2025-01-24T12:05:00Z">
                                <w:rPr>
                                  <w:rFonts w:ascii="Cambria Math" w:eastAsiaTheme="minorEastAsia" w:hAnsi="Cambria Math" w:cs="Calibri"/>
                                  <w:i/>
                                </w:rPr>
                              </w:ins>
                            </m:ctrlPr>
                          </m:sSubPr>
                          <m:e>
                            <m:r>
                              <w:ins w:id="586" w:author="Emma Sophia Donnelly" w:date="2025-01-24T12:05:00Z">
                                <w:rPr>
                                  <w:rFonts w:ascii="Cambria Math" w:eastAsiaTheme="minorEastAsia" w:hAnsi="Cambria Math" w:cs="Calibri"/>
                                </w:rPr>
                                <m:t>γ</m:t>
                              </w:ins>
                            </m:r>
                          </m:e>
                          <m:sub>
                            <m:r>
                              <w:ins w:id="587" w:author="Emma Sophia Donnelly" w:date="2025-01-24T12:05:00Z">
                                <w:rPr>
                                  <w:rFonts w:ascii="Cambria Math" w:eastAsiaTheme="minorEastAsia" w:hAnsi="Cambria Math" w:cs="Calibri"/>
                                </w:rPr>
                                <m:t>1</m:t>
                              </w:ins>
                            </m:r>
                          </m:sub>
                        </m:sSub>
                        <m:r>
                          <w:ins w:id="588" w:author="Emma Sophia Donnelly" w:date="2025-01-24T12:05:00Z">
                            <w:rPr>
                              <w:rFonts w:ascii="Cambria Math" w:eastAsiaTheme="minorEastAsia" w:hAnsi="Cambria Math" w:cs="Calibri"/>
                            </w:rPr>
                            <m:t>Z</m:t>
                          </w:ins>
                        </m:r>
                      </m:e>
                    </m:d>
                    <m:r>
                      <w:ins w:id="589" w:author="Emma Sophia Donnelly" w:date="2025-01-24T12:05:00Z">
                        <w:rPr>
                          <w:rFonts w:ascii="Cambria Math" w:eastAsiaTheme="minorEastAsia" w:hAnsi="Cambria Math" w:cs="Calibri"/>
                        </w:rPr>
                        <m:t>b-μl</m:t>
                      </w:ins>
                    </m:r>
                  </m:e>
                </m:d>
              </m:e>
            </m:d>
          </m:e>
        </m:d>
      </m:oMath>
      <w:commentRangeStart w:id="590"/>
    </w:p>
    <w:p w14:paraId="3074EF43" w14:textId="110BB948" w:rsidR="00B01984" w:rsidRPr="00B01984" w:rsidRDefault="006B61F5">
      <w:pPr>
        <w:pStyle w:val="ListParagraph"/>
        <w:numPr>
          <w:ilvl w:val="0"/>
          <w:numId w:val="4"/>
        </w:numPr>
        <w:tabs>
          <w:tab w:val="center" w:pos="4680"/>
        </w:tabs>
        <w:rPr>
          <w:ins w:id="591" w:author="Emma Sophia Donnelly" w:date="2025-01-24T11:21:00Z"/>
          <w:rFonts w:eastAsiaTheme="minorEastAsia"/>
          <w:rPrChange w:id="592" w:author="Emma Sophia Donnelly" w:date="2025-01-24T11:21:00Z">
            <w:rPr>
              <w:ins w:id="593" w:author="Emma Sophia Donnelly" w:date="2025-01-24T11:21:00Z"/>
            </w:rPr>
          </w:rPrChange>
        </w:rPr>
        <w:pPrChange w:id="594" w:author="Emma Sophia Donnelly" w:date="2025-01-24T11:21:00Z">
          <w:pPr>
            <w:tabs>
              <w:tab w:val="center" w:pos="4680"/>
            </w:tabs>
          </w:pPr>
        </w:pPrChange>
      </w:pPr>
      <m:oMath>
        <m:f>
          <m:fPr>
            <m:ctrlPr>
              <w:ins w:id="595" w:author="Emma Sophia Donnelly" w:date="2025-01-24T11:22:00Z">
                <w:rPr>
                  <w:rFonts w:ascii="Cambria Math" w:eastAsiaTheme="minorEastAsia" w:hAnsi="Cambria Math"/>
                  <w:i/>
                </w:rPr>
              </w:ins>
            </m:ctrlPr>
          </m:fPr>
          <m:num>
            <m:r>
              <w:ins w:id="596" w:author="Emma Sophia Donnelly" w:date="2025-01-24T11:22:00Z">
                <w:rPr>
                  <w:rFonts w:ascii="Cambria Math" w:eastAsiaTheme="minorEastAsia" w:hAnsi="Cambria Math"/>
                </w:rPr>
                <m:t>dl</m:t>
              </w:ins>
            </m:r>
          </m:num>
          <m:den>
            <m:r>
              <w:ins w:id="597" w:author="Emma Sophia Donnelly" w:date="2025-01-24T11:22:00Z">
                <w:rPr>
                  <w:rFonts w:ascii="Cambria Math" w:eastAsiaTheme="minorEastAsia" w:hAnsi="Cambria Math"/>
                </w:rPr>
                <m:t>dQ</m:t>
              </w:ins>
            </m:r>
          </m:den>
        </m:f>
        <m:r>
          <w:ins w:id="598" w:author="Emma Sophia Donnelly" w:date="2025-01-24T11:22:00Z">
            <w:rPr>
              <w:rFonts w:ascii="Cambria Math" w:eastAsiaTheme="minorEastAsia" w:hAnsi="Cambria Math"/>
            </w:rPr>
            <m:t>=</m:t>
          </w:ins>
        </m:r>
        <m:f>
          <m:fPr>
            <m:ctrlPr>
              <w:ins w:id="599" w:author="Emma Sophia Donnelly" w:date="2025-01-24T11:22:00Z">
                <w:rPr>
                  <w:rFonts w:ascii="Cambria Math" w:eastAsiaTheme="minorEastAsia" w:hAnsi="Cambria Math"/>
                  <w:i/>
                </w:rPr>
              </w:ins>
            </m:ctrlPr>
          </m:fPr>
          <m:num>
            <m:f>
              <m:fPr>
                <m:ctrlPr>
                  <w:ins w:id="600" w:author="Emma Sophia Donnelly" w:date="2025-01-24T11:22:00Z">
                    <w:rPr>
                      <w:rFonts w:ascii="Cambria Math" w:eastAsiaTheme="minorEastAsia" w:hAnsi="Cambria Math"/>
                      <w:i/>
                    </w:rPr>
                  </w:ins>
                </m:ctrlPr>
              </m:fPr>
              <m:num>
                <m:r>
                  <w:ins w:id="601" w:author="Emma Sophia Donnelly" w:date="2025-01-24T11:22:00Z">
                    <w:rPr>
                      <w:rFonts w:ascii="Cambria Math" w:eastAsiaTheme="minorEastAsia" w:hAnsi="Cambria Math"/>
                    </w:rPr>
                    <m:t>∂p</m:t>
                  </w:ins>
                </m:r>
              </m:num>
              <m:den>
                <m:r>
                  <w:ins w:id="602" w:author="Emma Sophia Donnelly" w:date="2025-01-24T11:22:00Z">
                    <w:rPr>
                      <w:rFonts w:ascii="Cambria Math" w:eastAsiaTheme="minorEastAsia" w:hAnsi="Cambria Math"/>
                    </w:rPr>
                    <m:t>∂Q</m:t>
                  </w:ins>
                </m:r>
              </m:den>
            </m:f>
            <m:d>
              <m:dPr>
                <m:begChr m:val="["/>
                <m:endChr m:val="]"/>
                <m:ctrlPr>
                  <w:ins w:id="603" w:author="Emma Sophia Donnelly" w:date="2025-01-24T11:22:00Z">
                    <w:rPr>
                      <w:rFonts w:ascii="Cambria Math" w:eastAsiaTheme="minorEastAsia" w:hAnsi="Cambria Math"/>
                      <w:i/>
                    </w:rPr>
                  </w:ins>
                </m:ctrlPr>
              </m:dPr>
              <m:e>
                <m:d>
                  <m:dPr>
                    <m:ctrlPr>
                      <w:ins w:id="604" w:author="Emma Sophia Donnelly" w:date="2025-01-24T11:22:00Z">
                        <w:rPr>
                          <w:rFonts w:ascii="Cambria Math" w:eastAsiaTheme="minorEastAsia" w:hAnsi="Cambria Math"/>
                          <w:i/>
                        </w:rPr>
                      </w:ins>
                    </m:ctrlPr>
                  </m:dPr>
                  <m:e>
                    <m:sSub>
                      <m:sSubPr>
                        <m:ctrlPr>
                          <w:ins w:id="605" w:author="Emma Sophia Donnelly" w:date="2025-01-24T11:22:00Z">
                            <w:rPr>
                              <w:rFonts w:ascii="Cambria Math" w:eastAsiaTheme="minorEastAsia" w:hAnsi="Cambria Math"/>
                              <w:i/>
                            </w:rPr>
                          </w:ins>
                        </m:ctrlPr>
                      </m:sSubPr>
                      <m:e>
                        <m:r>
                          <w:ins w:id="606" w:author="Emma Sophia Donnelly" w:date="2025-01-24T11:22:00Z">
                            <w:rPr>
                              <w:rFonts w:ascii="Cambria Math" w:eastAsiaTheme="minorEastAsia" w:hAnsi="Cambria Math"/>
                            </w:rPr>
                            <m:t>γ</m:t>
                          </w:ins>
                        </m:r>
                      </m:e>
                      <m:sub>
                        <m:r>
                          <w:ins w:id="607" w:author="Emma Sophia Donnelly" w:date="2025-01-24T11:22:00Z">
                            <w:rPr>
                              <w:rFonts w:ascii="Cambria Math" w:eastAsiaTheme="minorEastAsia" w:hAnsi="Cambria Math"/>
                            </w:rPr>
                            <m:t>0</m:t>
                          </w:ins>
                        </m:r>
                      </m:sub>
                    </m:sSub>
                    <m:r>
                      <w:ins w:id="608" w:author="Emma Sophia Donnelly" w:date="2025-01-24T11:22:00Z">
                        <w:rPr>
                          <w:rFonts w:ascii="Cambria Math" w:eastAsiaTheme="minorEastAsia" w:hAnsi="Cambria Math"/>
                        </w:rPr>
                        <m:t>+</m:t>
                      </w:ins>
                    </m:r>
                    <m:sSub>
                      <m:sSubPr>
                        <m:ctrlPr>
                          <w:ins w:id="609" w:author="Emma Sophia Donnelly" w:date="2025-01-24T11:22:00Z">
                            <w:rPr>
                              <w:rFonts w:ascii="Cambria Math" w:eastAsiaTheme="minorEastAsia" w:hAnsi="Cambria Math"/>
                              <w:i/>
                            </w:rPr>
                          </w:ins>
                        </m:ctrlPr>
                      </m:sSubPr>
                      <m:e>
                        <m:r>
                          <w:ins w:id="610" w:author="Emma Sophia Donnelly" w:date="2025-01-24T11:22:00Z">
                            <w:rPr>
                              <w:rFonts w:ascii="Cambria Math" w:eastAsiaTheme="minorEastAsia" w:hAnsi="Cambria Math"/>
                            </w:rPr>
                            <m:t>γ</m:t>
                          </w:ins>
                        </m:r>
                      </m:e>
                      <m:sub>
                        <m:r>
                          <w:ins w:id="611" w:author="Emma Sophia Donnelly" w:date="2025-01-24T11:22:00Z">
                            <w:rPr>
                              <w:rFonts w:ascii="Cambria Math" w:eastAsiaTheme="minorEastAsia" w:hAnsi="Cambria Math"/>
                            </w:rPr>
                            <m:t>1</m:t>
                          </w:ins>
                        </m:r>
                      </m:sub>
                    </m:sSub>
                    <m:r>
                      <w:ins w:id="612" w:author="Emma Sophia Donnelly" w:date="2025-01-24T11:22:00Z">
                        <w:rPr>
                          <w:rFonts w:ascii="Cambria Math" w:eastAsiaTheme="minorEastAsia" w:hAnsi="Cambria Math"/>
                        </w:rPr>
                        <m:t>Z</m:t>
                      </w:ins>
                    </m:r>
                  </m:e>
                </m:d>
                <m:r>
                  <w:ins w:id="613" w:author="Emma Sophia Donnelly" w:date="2025-01-24T11:22:00Z">
                    <w:rPr>
                      <w:rFonts w:ascii="Cambria Math" w:eastAsiaTheme="minorEastAsia" w:hAnsi="Cambria Math"/>
                    </w:rPr>
                    <m:t>b-μl</m:t>
                  </w:ins>
                </m:r>
              </m:e>
            </m:d>
          </m:num>
          <m:den>
            <m:r>
              <w:ins w:id="614" w:author="Emma Sophia Donnelly" w:date="2025-01-24T11:22:00Z">
                <w:rPr>
                  <w:rFonts w:ascii="Cambria Math" w:eastAsiaTheme="minorEastAsia" w:hAnsi="Cambria Math"/>
                </w:rPr>
                <m:t>pμ</m:t>
              </w:ins>
            </m:r>
          </m:den>
        </m:f>
        <w:commentRangeEnd w:id="590"/>
        <m:r>
          <w:ins w:id="615" w:author="Emma Sophia Donnelly" w:date="2025-01-24T11:22:00Z">
            <m:rPr>
              <m:sty m:val="p"/>
            </m:rPr>
            <w:rPr>
              <w:rStyle w:val="CommentReference"/>
            </w:rPr>
            <w:commentReference w:id="590"/>
          </w:ins>
        </m:r>
      </m:oMath>
    </w:p>
    <w:p w14:paraId="028869C1" w14:textId="2B34019A" w:rsidR="008F22BD" w:rsidRPr="00B619D5" w:rsidRDefault="00FF12E3" w:rsidP="00A86289">
      <w:pPr>
        <w:spacing w:line="480" w:lineRule="auto"/>
        <w:jc w:val="both"/>
        <w:rPr>
          <w:ins w:id="616" w:author="Emma Sophia Donnelly" w:date="2025-01-24T11:44:00Z"/>
          <w:rFonts w:ascii="Calibri" w:eastAsiaTheme="minorEastAsia" w:hAnsi="Calibri" w:cs="Calibri"/>
          <w:iCs/>
        </w:rPr>
      </w:pPr>
      <w:ins w:id="617" w:author="Emma Sophia Donnelly" w:date="2025-01-24T12:20:00Z">
        <w:r>
          <w:rPr>
            <w:rFonts w:ascii="Calibri" w:eastAsiaTheme="minorEastAsia" w:hAnsi="Calibri" w:cs="Calibri"/>
          </w:rPr>
          <w:t>Next, I</w:t>
        </w:r>
      </w:ins>
      <w:ins w:id="618" w:author="Emma Sophia Donnelly" w:date="2025-01-24T11:24:00Z">
        <w:r w:rsidR="00C547CD">
          <w:rPr>
            <w:rFonts w:ascii="Calibri" w:eastAsiaTheme="minorEastAsia" w:hAnsi="Calibri" w:cs="Calibri"/>
          </w:rPr>
          <w:t xml:space="preserve"> </w:t>
        </w:r>
      </w:ins>
      <w:ins w:id="619" w:author="Emma Sophia Donnelly" w:date="2025-01-24T11:26:00Z">
        <w:r w:rsidR="00C547CD">
          <w:rPr>
            <w:rFonts w:ascii="Calibri" w:eastAsiaTheme="minorEastAsia" w:hAnsi="Calibri" w:cs="Calibri"/>
          </w:rPr>
          <w:t xml:space="preserve">derive the signs of </w:t>
        </w:r>
        <w:r w:rsidR="00C547CD" w:rsidRPr="00C547CD">
          <w:rPr>
            <w:rFonts w:ascii="Calibri" w:eastAsiaTheme="minorEastAsia" w:hAnsi="Calibri" w:cs="Calibri"/>
          </w:rPr>
          <w:t>∂p⁄∂</w:t>
        </w:r>
        <w:r w:rsidR="00C547CD">
          <w:rPr>
            <w:rFonts w:ascii="Calibri" w:eastAsiaTheme="minorEastAsia" w:hAnsi="Calibri" w:cs="Calibri"/>
          </w:rPr>
          <w:t xml:space="preserve">b and </w:t>
        </w:r>
        <w:r w:rsidR="00C547CD" w:rsidRPr="00C547CD">
          <w:rPr>
            <w:rFonts w:ascii="Calibri" w:eastAsiaTheme="minorEastAsia" w:hAnsi="Calibri" w:cs="Calibri"/>
          </w:rPr>
          <w:t>∂p⁄∂Q</w:t>
        </w:r>
        <w:r w:rsidR="00C547CD">
          <w:rPr>
            <w:rFonts w:ascii="Calibri" w:eastAsiaTheme="minorEastAsia" w:hAnsi="Calibri" w:cs="Calibri"/>
          </w:rPr>
          <w:t>, which appear in equations (4) and (5) respectively</w:t>
        </w:r>
        <w:r w:rsidR="00C547CD" w:rsidRPr="00C547CD">
          <w:rPr>
            <w:rFonts w:ascii="Calibri" w:eastAsiaTheme="minorEastAsia" w:hAnsi="Calibri" w:cs="Calibri"/>
          </w:rPr>
          <w:t xml:space="preserve">. </w:t>
        </w:r>
      </w:ins>
      <m:oMath>
        <m:f>
          <m:fPr>
            <m:ctrlPr>
              <w:ins w:id="620" w:author="Emma Sophia Donnelly" w:date="2025-01-24T12:27:00Z">
                <w:rPr>
                  <w:rFonts w:ascii="Cambria Math" w:eastAsiaTheme="minorEastAsia" w:hAnsi="Cambria Math" w:cs="Calibri"/>
                  <w:i/>
                </w:rPr>
              </w:ins>
            </m:ctrlPr>
          </m:fPr>
          <m:num>
            <m:r>
              <w:ins w:id="621" w:author="Emma Sophia Donnelly" w:date="2025-01-24T12:27:00Z">
                <w:rPr>
                  <w:rFonts w:ascii="Cambria Math" w:eastAsiaTheme="minorEastAsia" w:hAnsi="Cambria Math" w:cs="Calibri"/>
                </w:rPr>
                <m:t>∂p</m:t>
              </w:ins>
            </m:r>
          </m:num>
          <m:den>
            <m:r>
              <w:ins w:id="622" w:author="Emma Sophia Donnelly" w:date="2025-01-24T12:27:00Z">
                <w:rPr>
                  <w:rFonts w:ascii="Cambria Math" w:eastAsiaTheme="minorEastAsia" w:hAnsi="Cambria Math" w:cs="Calibri"/>
                </w:rPr>
                <m:t>∂b</m:t>
              </w:ins>
            </m:r>
          </m:den>
        </m:f>
        <m:r>
          <w:ins w:id="623" w:author="Emma Sophia Donnelly" w:date="2025-01-24T12:27:00Z">
            <w:rPr>
              <w:rFonts w:ascii="Cambria Math" w:eastAsiaTheme="minorEastAsia" w:hAnsi="Cambria Math" w:cs="Calibri"/>
            </w:rPr>
            <m:t>=</m:t>
          </w:ins>
        </m:r>
        <m:f>
          <m:fPr>
            <m:ctrlPr>
              <w:ins w:id="624" w:author="Emma Sophia Donnelly" w:date="2025-01-24T12:27:00Z">
                <w:rPr>
                  <w:rFonts w:ascii="Cambria Math" w:eastAsiaTheme="minorEastAsia" w:hAnsi="Cambria Math" w:cs="Calibri"/>
                  <w:i/>
                </w:rPr>
              </w:ins>
            </m:ctrlPr>
          </m:fPr>
          <m:num>
            <m:r>
              <w:ins w:id="625" w:author="Emma Sophia Donnelly" w:date="2025-01-24T12:27:00Z">
                <w:rPr>
                  <w:rFonts w:ascii="Cambria Math" w:eastAsiaTheme="minorEastAsia" w:hAnsi="Cambria Math" w:cs="Calibri"/>
                </w:rPr>
                <m:t>-Q×</m:t>
              </w:ins>
            </m:r>
            <m:f>
              <m:fPr>
                <m:ctrlPr>
                  <w:ins w:id="626" w:author="Emma Sophia Donnelly" w:date="2025-01-24T12:27:00Z">
                    <w:rPr>
                      <w:rFonts w:ascii="Cambria Math" w:eastAsiaTheme="minorEastAsia" w:hAnsi="Cambria Math" w:cs="Calibri"/>
                      <w:i/>
                    </w:rPr>
                  </w:ins>
                </m:ctrlPr>
              </m:fPr>
              <m:num>
                <m:r>
                  <w:ins w:id="627" w:author="Emma Sophia Donnelly" w:date="2025-01-24T12:27:00Z">
                    <w:rPr>
                      <w:rFonts w:ascii="Cambria Math" w:eastAsiaTheme="minorEastAsia" w:hAnsi="Cambria Math" w:cs="Calibri"/>
                    </w:rPr>
                    <m:t>∂</m:t>
                  </w:ins>
                </m:r>
                <m:sSup>
                  <m:sSupPr>
                    <m:ctrlPr>
                      <w:ins w:id="628" w:author="Emma Sophia Donnelly" w:date="2025-01-24T12:27:00Z">
                        <w:rPr>
                          <w:rFonts w:ascii="Cambria Math" w:eastAsiaTheme="minorEastAsia" w:hAnsi="Cambria Math" w:cs="Calibri"/>
                          <w:i/>
                        </w:rPr>
                      </w:ins>
                    </m:ctrlPr>
                  </m:sSupPr>
                  <m:e>
                    <m:r>
                      <w:ins w:id="629" w:author="Emma Sophia Donnelly" w:date="2025-01-24T12:27:00Z">
                        <w:rPr>
                          <w:rFonts w:ascii="Cambria Math" w:eastAsiaTheme="minorEastAsia" w:hAnsi="Cambria Math" w:cs="Calibri"/>
                        </w:rPr>
                        <m:t>π</m:t>
                      </w:ins>
                    </m:r>
                  </m:e>
                  <m:sup>
                    <m:r>
                      <w:ins w:id="630" w:author="Emma Sophia Donnelly" w:date="2025-01-24T12:27:00Z">
                        <w:rPr>
                          <w:rFonts w:ascii="Cambria Math" w:eastAsiaTheme="minorEastAsia" w:hAnsi="Cambria Math" w:cs="Calibri"/>
                        </w:rPr>
                        <m:t>*</m:t>
                      </w:ins>
                    </m:r>
                  </m:sup>
                </m:sSup>
              </m:num>
              <m:den>
                <m:r>
                  <w:ins w:id="631" w:author="Emma Sophia Donnelly" w:date="2025-01-24T12:27:00Z">
                    <w:rPr>
                      <w:rFonts w:ascii="Cambria Math" w:eastAsiaTheme="minorEastAsia" w:hAnsi="Cambria Math" w:cs="Calibri"/>
                    </w:rPr>
                    <m:t>∂b</m:t>
                  </w:ins>
                </m:r>
              </m:den>
            </m:f>
          </m:num>
          <m:den>
            <m:acc>
              <m:accPr>
                <m:chr m:val="̅"/>
                <m:ctrlPr>
                  <w:ins w:id="632" w:author="Emma Sophia Donnelly" w:date="2025-01-24T12:27:00Z">
                    <w:rPr>
                      <w:rFonts w:ascii="Cambria Math" w:eastAsiaTheme="minorEastAsia" w:hAnsi="Cambria Math" w:cs="Calibri"/>
                      <w:i/>
                    </w:rPr>
                  </w:ins>
                </m:ctrlPr>
              </m:accPr>
              <m:e>
                <m:r>
                  <w:ins w:id="633" w:author="Emma Sophia Donnelly" w:date="2025-01-24T12:27:00Z">
                    <w:rPr>
                      <w:rFonts w:ascii="Cambria Math" w:eastAsiaTheme="minorEastAsia" w:hAnsi="Cambria Math" w:cs="Calibri"/>
                    </w:rPr>
                    <m:t>N</m:t>
                  </w:ins>
                </m:r>
              </m:e>
            </m:acc>
            <m:sSup>
              <m:sSupPr>
                <m:ctrlPr>
                  <w:ins w:id="634" w:author="Emma Sophia Donnelly" w:date="2025-01-24T12:27:00Z">
                    <w:rPr>
                      <w:rFonts w:ascii="Cambria Math" w:eastAsiaTheme="minorEastAsia" w:hAnsi="Cambria Math" w:cs="Calibri"/>
                      <w:i/>
                    </w:rPr>
                  </w:ins>
                </m:ctrlPr>
              </m:sSupPr>
              <m:e>
                <m:sSup>
                  <m:sSupPr>
                    <m:ctrlPr>
                      <w:ins w:id="635" w:author="Emma Sophia Donnelly" w:date="2025-01-24T12:27:00Z">
                        <w:rPr>
                          <w:rFonts w:ascii="Cambria Math" w:eastAsiaTheme="minorEastAsia" w:hAnsi="Cambria Math" w:cs="Calibri"/>
                          <w:i/>
                        </w:rPr>
                      </w:ins>
                    </m:ctrlPr>
                  </m:sSupPr>
                  <m:e>
                    <m:r>
                      <w:ins w:id="636" w:author="Emma Sophia Donnelly" w:date="2025-01-24T12:27:00Z">
                        <w:rPr>
                          <w:rFonts w:ascii="Cambria Math" w:eastAsiaTheme="minorEastAsia" w:hAnsi="Cambria Math" w:cs="Calibri"/>
                        </w:rPr>
                        <m:t>×π</m:t>
                      </w:ins>
                    </m:r>
                  </m:e>
                  <m:sup>
                    <m:r>
                      <w:ins w:id="637" w:author="Emma Sophia Donnelly" w:date="2025-01-24T12:27:00Z">
                        <w:rPr>
                          <w:rFonts w:ascii="Cambria Math" w:eastAsiaTheme="minorEastAsia" w:hAnsi="Cambria Math" w:cs="Calibri"/>
                        </w:rPr>
                        <m:t>*</m:t>
                      </w:ins>
                    </m:r>
                  </m:sup>
                </m:sSup>
              </m:e>
              <m:sup>
                <m:r>
                  <w:ins w:id="638" w:author="Emma Sophia Donnelly" w:date="2025-01-24T12:27:00Z">
                    <w:rPr>
                      <w:rFonts w:ascii="Cambria Math" w:eastAsiaTheme="minorEastAsia" w:hAnsi="Cambria Math" w:cs="Calibri"/>
                    </w:rPr>
                    <m:t>2</m:t>
                  </w:ins>
                </m:r>
              </m:sup>
            </m:sSup>
          </m:den>
        </m:f>
        <m:r>
          <w:ins w:id="639" w:author="Emma Sophia Donnelly" w:date="2025-01-24T12:27:00Z">
            <w:rPr>
              <w:rFonts w:ascii="Cambria Math" w:eastAsiaTheme="minorEastAsia" w:hAnsi="Cambria Math" w:cs="Calibri"/>
            </w:rPr>
            <m:t>,</m:t>
          </w:ins>
        </m:r>
      </m:oMath>
      <w:ins w:id="640" w:author="Emma Sophia Donnelly" w:date="2025-01-24T12:27:00Z">
        <w:r w:rsidR="006961EC">
          <w:rPr>
            <w:rFonts w:ascii="Calibri" w:eastAsiaTheme="minorEastAsia" w:hAnsi="Calibri" w:cs="Calibri"/>
          </w:rPr>
          <w:t xml:space="preserve"> and </w:t>
        </w:r>
      </w:ins>
      <w:ins w:id="641" w:author="Emma Sophia Donnelly" w:date="2025-01-24T12:28:00Z">
        <w:r w:rsidR="006961EC">
          <w:rPr>
            <w:rFonts w:ascii="Calibri" w:eastAsiaTheme="minorEastAsia" w:hAnsi="Calibri" w:cs="Calibri"/>
          </w:rPr>
          <w:t>u</w:t>
        </w:r>
      </w:ins>
      <w:ins w:id="642" w:author="Emma Sophia Donnelly" w:date="2025-01-24T12:21:00Z">
        <w:r>
          <w:rPr>
            <w:rFonts w:ascii="Calibri" w:eastAsiaTheme="minorEastAsia" w:hAnsi="Calibri" w:cs="Calibri"/>
          </w:rPr>
          <w:t>sing the fact that</w:t>
        </w:r>
        <w:r w:rsidRPr="00B76EDB">
          <w:rPr>
            <w:rFonts w:ascii="Cambria Math" w:eastAsiaTheme="minorEastAsia" w:hAnsi="Cambria Math"/>
            <w:i/>
          </w:rPr>
          <w:t xml:space="preserve"> </w:t>
        </w:r>
      </w:ins>
      <m:oMath>
        <m:r>
          <w:ins w:id="643" w:author="Emma Sophia Donnelly" w:date="2025-01-24T12:21:00Z">
            <w:rPr>
              <w:rFonts w:ascii="Cambria Math" w:eastAsiaTheme="minorEastAsia" w:hAnsi="Cambria Math"/>
            </w:rPr>
            <m:t>N=</m:t>
          </w:ins>
        </m:r>
        <m:sSup>
          <m:sSupPr>
            <m:ctrlPr>
              <w:ins w:id="644" w:author="Emma Sophia Donnelly" w:date="2025-01-24T12:21:00Z">
                <w:rPr>
                  <w:rFonts w:ascii="Cambria Math" w:eastAsiaTheme="minorEastAsia" w:hAnsi="Cambria Math"/>
                  <w:i/>
                </w:rPr>
              </w:ins>
            </m:ctrlPr>
          </m:sSupPr>
          <m:e>
            <m:r>
              <w:ins w:id="645" w:author="Emma Sophia Donnelly" w:date="2025-01-24T12:21:00Z">
                <w:rPr>
                  <w:rFonts w:ascii="Cambria Math" w:eastAsiaTheme="minorEastAsia" w:hAnsi="Cambria Math"/>
                </w:rPr>
                <m:t>π</m:t>
              </w:ins>
            </m:r>
          </m:e>
          <m:sup>
            <m:r>
              <w:ins w:id="646" w:author="Emma Sophia Donnelly" w:date="2025-01-24T12:21:00Z">
                <w:rPr>
                  <w:rFonts w:ascii="Cambria Math" w:eastAsiaTheme="minorEastAsia" w:hAnsi="Cambria Math"/>
                </w:rPr>
                <m:t>*</m:t>
              </w:ins>
            </m:r>
          </m:sup>
        </m:sSup>
        <m:acc>
          <m:accPr>
            <m:chr m:val="̅"/>
            <m:ctrlPr>
              <w:ins w:id="647" w:author="Emma Sophia Donnelly" w:date="2025-01-24T12:21:00Z">
                <w:rPr>
                  <w:rFonts w:ascii="Cambria Math" w:eastAsiaTheme="minorEastAsia" w:hAnsi="Cambria Math"/>
                  <w:i/>
                </w:rPr>
              </w:ins>
            </m:ctrlPr>
          </m:accPr>
          <m:e>
            <m:r>
              <w:ins w:id="648" w:author="Emma Sophia Donnelly" w:date="2025-01-24T12:21:00Z">
                <w:rPr>
                  <w:rFonts w:ascii="Cambria Math" w:eastAsiaTheme="minorEastAsia" w:hAnsi="Cambria Math"/>
                </w:rPr>
                <m:t>N</m:t>
              </w:ins>
            </m:r>
          </m:e>
        </m:acc>
      </m:oMath>
      <w:ins w:id="649" w:author="Emma Sophia Donnelly" w:date="2025-01-24T12:21:00Z">
        <w:r>
          <w:rPr>
            <w:rFonts w:ascii="Calibri" w:eastAsiaTheme="minorEastAsia" w:hAnsi="Calibri" w:cs="Calibri"/>
          </w:rPr>
          <w:t>,</w:t>
        </w:r>
        <w:r w:rsidRPr="00F4531D">
          <w:rPr>
            <w:rFonts w:ascii="Cambria Math" w:eastAsiaTheme="minorEastAsia" w:hAnsi="Cambria Math"/>
            <w:i/>
          </w:rPr>
          <w:t xml:space="preserve"> </w:t>
        </w:r>
      </w:ins>
      <m:oMath>
        <m:r>
          <w:ins w:id="650" w:author="Emma Sophia Donnelly" w:date="2025-01-24T12:21:00Z">
            <w:rPr>
              <w:rFonts w:ascii="Cambria Math" w:eastAsiaTheme="minorEastAsia" w:hAnsi="Cambria Math"/>
            </w:rPr>
            <m:t>p=Q/N</m:t>
          </w:ins>
        </m:r>
      </m:oMath>
      <w:ins w:id="651" w:author="Emma Sophia Donnelly" w:date="2025-01-24T12:21:00Z">
        <w:r>
          <w:rPr>
            <w:rFonts w:ascii="Cambria Math" w:eastAsiaTheme="minorEastAsia" w:hAnsi="Cambria Math"/>
            <w:i/>
          </w:rPr>
          <w:t xml:space="preserve">, </w:t>
        </w:r>
        <w:r>
          <w:rPr>
            <w:rFonts w:ascii="Cambria Math" w:eastAsiaTheme="minorEastAsia" w:hAnsi="Cambria Math"/>
            <w:iCs/>
          </w:rPr>
          <w:t xml:space="preserve">and </w:t>
        </w:r>
      </w:ins>
      <m:oMath>
        <m:f>
          <m:fPr>
            <m:ctrlPr>
              <w:ins w:id="652" w:author="Emma Sophia Donnelly" w:date="2025-01-24T12:21:00Z">
                <w:rPr>
                  <w:rFonts w:ascii="Cambria Math" w:eastAsiaTheme="minorEastAsia" w:hAnsi="Cambria Math"/>
                  <w:i/>
                  <w:iCs/>
                </w:rPr>
              </w:ins>
            </m:ctrlPr>
          </m:fPr>
          <m:num>
            <m:acc>
              <m:accPr>
                <m:chr m:val="̅"/>
                <m:ctrlPr>
                  <w:ins w:id="653" w:author="Emma Sophia Donnelly" w:date="2025-01-24T12:21:00Z">
                    <w:rPr>
                      <w:rFonts w:ascii="Cambria Math" w:eastAsiaTheme="minorEastAsia" w:hAnsi="Cambria Math"/>
                      <w:i/>
                    </w:rPr>
                  </w:ins>
                </m:ctrlPr>
              </m:accPr>
              <m:e>
                <m:r>
                  <w:ins w:id="654" w:author="Emma Sophia Donnelly" w:date="2025-01-24T12:21:00Z">
                    <w:rPr>
                      <w:rFonts w:ascii="Cambria Math" w:eastAsiaTheme="minorEastAsia" w:hAnsi="Cambria Math"/>
                    </w:rPr>
                    <m:t>N</m:t>
                  </w:ins>
                </m:r>
              </m:e>
            </m:acc>
            <m:ctrlPr>
              <w:ins w:id="655" w:author="Emma Sophia Donnelly" w:date="2025-01-24T12:21:00Z">
                <w:rPr>
                  <w:rFonts w:ascii="Cambria Math" w:eastAsiaTheme="minorEastAsia" w:hAnsi="Cambria Math"/>
                  <w:iCs/>
                </w:rPr>
              </w:ins>
            </m:ctrlPr>
          </m:num>
          <m:den>
            <m:r>
              <w:ins w:id="656" w:author="Emma Sophia Donnelly" w:date="2025-01-24T12:21:00Z">
                <w:rPr>
                  <w:rFonts w:ascii="Cambria Math" w:eastAsiaTheme="minorEastAsia" w:hAnsi="Cambria Math"/>
                </w:rPr>
                <m:t>N</m:t>
              </w:ins>
            </m:r>
          </m:den>
        </m:f>
        <m:r>
          <w:ins w:id="657" w:author="Emma Sophia Donnelly" w:date="2025-01-24T12:21:00Z">
            <w:rPr>
              <w:rFonts w:ascii="Cambria Math" w:eastAsiaTheme="minorEastAsia" w:hAnsi="Cambria Math"/>
            </w:rPr>
            <m:t>=</m:t>
          </w:ins>
        </m:r>
        <m:f>
          <m:fPr>
            <m:ctrlPr>
              <w:ins w:id="658" w:author="Emma Sophia Donnelly" w:date="2025-01-24T12:21:00Z">
                <w:rPr>
                  <w:rFonts w:ascii="Cambria Math" w:eastAsiaTheme="minorEastAsia" w:hAnsi="Cambria Math"/>
                  <w:i/>
                  <w:iCs/>
                </w:rPr>
              </w:ins>
            </m:ctrlPr>
          </m:fPr>
          <m:num>
            <m:r>
              <w:ins w:id="659" w:author="Emma Sophia Donnelly" w:date="2025-01-24T12:21:00Z">
                <w:rPr>
                  <w:rFonts w:ascii="Cambria Math" w:eastAsiaTheme="minorEastAsia" w:hAnsi="Cambria Math"/>
                </w:rPr>
                <m:t>1</m:t>
              </w:ins>
            </m:r>
          </m:num>
          <m:den>
            <m:sSup>
              <m:sSupPr>
                <m:ctrlPr>
                  <w:ins w:id="660" w:author="Emma Sophia Donnelly" w:date="2025-01-24T12:21:00Z">
                    <w:rPr>
                      <w:rFonts w:ascii="Cambria Math" w:eastAsiaTheme="minorEastAsia" w:hAnsi="Cambria Math"/>
                      <w:i/>
                      <w:iCs/>
                    </w:rPr>
                  </w:ins>
                </m:ctrlPr>
              </m:sSupPr>
              <m:e>
                <m:r>
                  <w:ins w:id="661" w:author="Emma Sophia Donnelly" w:date="2025-01-24T12:21:00Z">
                    <w:rPr>
                      <w:rFonts w:ascii="Cambria Math" w:eastAsiaTheme="minorEastAsia" w:hAnsi="Cambria Math"/>
                    </w:rPr>
                    <m:t>π</m:t>
                  </w:ins>
                </m:r>
              </m:e>
              <m:sup>
                <m:r>
                  <w:ins w:id="662" w:author="Emma Sophia Donnelly" w:date="2025-01-24T12:21:00Z">
                    <w:rPr>
                      <w:rFonts w:ascii="Cambria Math" w:eastAsiaTheme="minorEastAsia" w:hAnsi="Cambria Math"/>
                    </w:rPr>
                    <m:t>*</m:t>
                  </w:ins>
                </m:r>
              </m:sup>
            </m:sSup>
          </m:den>
        </m:f>
      </m:oMath>
      <w:ins w:id="663" w:author="Emma Sophia Donnelly" w:date="2025-01-24T12:28:00Z">
        <w:r w:rsidR="006961EC">
          <w:rPr>
            <w:rFonts w:ascii="Cambria Math" w:eastAsiaTheme="minorEastAsia" w:hAnsi="Cambria Math"/>
            <w:iCs/>
          </w:rPr>
          <w:t>, this is equivalent to</w:t>
        </w:r>
      </w:ins>
      <w:ins w:id="664" w:author="Emma Sophia Donnelly" w:date="2025-01-24T12:26:00Z">
        <w:r w:rsidR="004433B8">
          <w:rPr>
            <w:rFonts w:ascii="Calibri" w:eastAsiaTheme="minorEastAsia" w:hAnsi="Calibri" w:cs="Calibri"/>
          </w:rPr>
          <w:t xml:space="preserve"> </w:t>
        </w:r>
      </w:ins>
      <m:oMath>
        <m:r>
          <w:ins w:id="665" w:author="Emma Sophia Donnelly" w:date="2025-01-24T12:26:00Z">
            <w:rPr>
              <w:rFonts w:ascii="Cambria Math" w:eastAsiaTheme="minorEastAsia" w:hAnsi="Cambria Math" w:cs="Calibri"/>
            </w:rPr>
            <m:t>-</m:t>
          </w:ins>
        </m:r>
        <m:f>
          <m:fPr>
            <m:ctrlPr>
              <w:ins w:id="666" w:author="Emma Sophia Donnelly" w:date="2025-01-24T12:26:00Z">
                <w:rPr>
                  <w:rFonts w:ascii="Cambria Math" w:eastAsiaTheme="minorEastAsia" w:hAnsi="Cambria Math" w:cs="Calibri"/>
                  <w:i/>
                  <w:iCs/>
                </w:rPr>
              </w:ins>
            </m:ctrlPr>
          </m:fPr>
          <m:num>
            <m:r>
              <w:ins w:id="667" w:author="Emma Sophia Donnelly" w:date="2025-01-24T12:26:00Z">
                <w:rPr>
                  <w:rFonts w:ascii="Cambria Math" w:eastAsiaTheme="minorEastAsia" w:hAnsi="Cambria Math" w:cs="Calibri"/>
                </w:rPr>
                <m:t>p</m:t>
              </w:ins>
            </m:r>
          </m:num>
          <m:den>
            <m:r>
              <w:ins w:id="668" w:author="Emma Sophia Donnelly" w:date="2025-01-24T12:26:00Z">
                <w:rPr>
                  <w:rFonts w:ascii="Cambria Math" w:eastAsiaTheme="minorEastAsia" w:hAnsi="Cambria Math" w:cs="Calibri"/>
                </w:rPr>
                <m:t>b</m:t>
              </w:ins>
            </m:r>
          </m:den>
        </m:f>
        <m:sSub>
          <m:sSubPr>
            <m:ctrlPr>
              <w:ins w:id="669" w:author="Emma Sophia Donnelly" w:date="2025-01-24T12:26:00Z">
                <w:rPr>
                  <w:rFonts w:ascii="Cambria Math" w:eastAsiaTheme="minorEastAsia" w:hAnsi="Cambria Math" w:cs="Calibri"/>
                  <w:i/>
                  <w:iCs/>
                </w:rPr>
              </w:ins>
            </m:ctrlPr>
          </m:sSubPr>
          <m:e>
            <m:r>
              <w:ins w:id="670" w:author="Emma Sophia Donnelly" w:date="2025-01-24T12:26:00Z">
                <w:rPr>
                  <w:rFonts w:ascii="Cambria Math" w:eastAsiaTheme="minorEastAsia" w:hAnsi="Cambria Math" w:cs="Calibri"/>
                </w:rPr>
                <m:t>ε</m:t>
              </w:ins>
            </m:r>
          </m:e>
          <m:sub>
            <m:r>
              <w:ins w:id="671" w:author="Emma Sophia Donnelly" w:date="2025-01-24T12:26:00Z">
                <w:rPr>
                  <w:rFonts w:ascii="Cambria Math" w:eastAsiaTheme="minorEastAsia" w:hAnsi="Cambria Math" w:cs="Calibri"/>
                </w:rPr>
                <m:t>π,b</m:t>
              </w:ins>
            </m:r>
          </m:sub>
        </m:sSub>
      </m:oMath>
      <w:ins w:id="672" w:author="Emma Sophia Donnelly" w:date="2025-01-24T12:27:00Z">
        <w:r w:rsidR="004433B8">
          <w:rPr>
            <w:rFonts w:ascii="Calibri" w:eastAsiaTheme="minorEastAsia" w:hAnsi="Calibri" w:cs="Calibri"/>
            <w:iCs/>
          </w:rPr>
          <w:t>.</w:t>
        </w:r>
      </w:ins>
    </w:p>
    <w:p w14:paraId="0F033244" w14:textId="77777777" w:rsidR="002E29E7" w:rsidRPr="002E29E7" w:rsidRDefault="002E29E7" w:rsidP="002E29E7">
      <w:pPr>
        <w:spacing w:line="480" w:lineRule="auto"/>
        <w:jc w:val="both"/>
        <w:rPr>
          <w:ins w:id="673" w:author="Emma Sophia Donnelly" w:date="2025-01-24T12:10:00Z"/>
          <w:rFonts w:ascii="Calibri" w:eastAsiaTheme="minorEastAsia" w:hAnsi="Calibri" w:cs="Calibri"/>
        </w:rPr>
      </w:pPr>
      <w:ins w:id="674" w:author="Emma Sophia Donnelly" w:date="2025-01-24T12:10:00Z">
        <w:r w:rsidRPr="002E29E7">
          <w:rPr>
            <w:rFonts w:ascii="Calibri" w:eastAsiaTheme="minorEastAsia" w:hAnsi="Calibri" w:cs="Calibri"/>
          </w:rPr>
          <w:t>I expect that elasticity would be positive (all else equal, a greater bag limit should be more appealing to people, inducing greater participation), and hence . This implies that greater responsiveness to changes in the bag limit (i.e., a bigger ) should drive smaller scope effects since will be closer to zero in that case.</w:t>
        </w:r>
      </w:ins>
    </w:p>
    <w:p w14:paraId="08AC0D49" w14:textId="77777777" w:rsidR="002E29E7" w:rsidRPr="002E29E7" w:rsidRDefault="002E29E7" w:rsidP="002E29E7">
      <w:pPr>
        <w:spacing w:line="480" w:lineRule="auto"/>
        <w:jc w:val="both"/>
        <w:rPr>
          <w:ins w:id="675" w:author="Emma Sophia Donnelly" w:date="2025-01-24T12:10:00Z"/>
          <w:rFonts w:ascii="Calibri" w:eastAsiaTheme="minorEastAsia" w:hAnsi="Calibri" w:cs="Calibri"/>
        </w:rPr>
      </w:pPr>
    </w:p>
    <w:p w14:paraId="03AF78F5" w14:textId="77777777" w:rsidR="002E29E7" w:rsidRDefault="002E29E7" w:rsidP="00A86289">
      <w:pPr>
        <w:spacing w:line="480" w:lineRule="auto"/>
        <w:jc w:val="both"/>
        <w:rPr>
          <w:ins w:id="676" w:author="Emma Sophia Donnelly" w:date="2025-01-24T12:10:00Z"/>
          <w:rFonts w:ascii="Calibri" w:eastAsiaTheme="minorEastAsia" w:hAnsi="Calibri" w:cs="Calibri"/>
        </w:rPr>
      </w:pPr>
    </w:p>
    <w:p w14:paraId="30444321" w14:textId="7A755E4C" w:rsidR="00B76EDB" w:rsidRPr="00F4531D" w:rsidRDefault="00B76EDB" w:rsidP="00A86289">
      <w:pPr>
        <w:spacing w:line="480" w:lineRule="auto"/>
        <w:jc w:val="both"/>
        <w:rPr>
          <w:ins w:id="677" w:author="Emma Sophia Donnelly" w:date="2025-01-24T11:21:00Z"/>
          <w:rFonts w:ascii="Calibri" w:eastAsiaTheme="minorEastAsia" w:hAnsi="Calibri" w:cs="Calibri"/>
          <w:iCs/>
        </w:rPr>
      </w:pPr>
      <w:ins w:id="678" w:author="Emma Sophia Donnelly" w:date="2025-01-24T11:44:00Z">
        <w:r>
          <w:rPr>
            <w:rFonts w:ascii="Calibri" w:eastAsiaTheme="minorEastAsia" w:hAnsi="Calibri" w:cs="Calibri"/>
          </w:rPr>
          <w:t xml:space="preserve">Secondly, we can evaluate </w:t>
        </w:r>
        <w:r w:rsidRPr="00C547CD">
          <w:rPr>
            <w:rFonts w:ascii="Calibri" w:eastAsiaTheme="minorEastAsia" w:hAnsi="Calibri" w:cs="Calibri"/>
          </w:rPr>
          <w:t>∂p⁄∂Q</w:t>
        </w:r>
        <w:r>
          <w:rPr>
            <w:rFonts w:ascii="Calibri" w:eastAsiaTheme="minorEastAsia" w:hAnsi="Calibri" w:cs="Calibri"/>
          </w:rPr>
          <w:t xml:space="preserve"> as follows,</w:t>
        </w:r>
      </w:ins>
      <w:ins w:id="679" w:author="Emma Sophia Donnelly" w:date="2025-01-24T11:45:00Z">
        <w:r>
          <w:rPr>
            <w:rFonts w:ascii="Calibri" w:eastAsiaTheme="minorEastAsia" w:hAnsi="Calibri" w:cs="Calibri"/>
          </w:rPr>
          <w:t xml:space="preserve"> using the fact that</w:t>
        </w:r>
        <w:r w:rsidRPr="00B76EDB">
          <w:rPr>
            <w:rFonts w:ascii="Cambria Math" w:eastAsiaTheme="minorEastAsia" w:hAnsi="Cambria Math"/>
            <w:i/>
          </w:rPr>
          <w:t xml:space="preserve"> </w:t>
        </w:r>
      </w:ins>
      <m:oMath>
        <m:r>
          <w:ins w:id="680" w:author="Emma Sophia Donnelly" w:date="2025-01-24T11:45:00Z">
            <w:rPr>
              <w:rFonts w:ascii="Cambria Math" w:eastAsiaTheme="minorEastAsia" w:hAnsi="Cambria Math"/>
            </w:rPr>
            <m:t>N=</m:t>
          </w:ins>
        </m:r>
        <m:sSup>
          <m:sSupPr>
            <m:ctrlPr>
              <w:ins w:id="681" w:author="Emma Sophia Donnelly" w:date="2025-01-24T11:45:00Z">
                <w:rPr>
                  <w:rFonts w:ascii="Cambria Math" w:eastAsiaTheme="minorEastAsia" w:hAnsi="Cambria Math"/>
                  <w:i/>
                </w:rPr>
              </w:ins>
            </m:ctrlPr>
          </m:sSupPr>
          <m:e>
            <m:r>
              <w:ins w:id="682" w:author="Emma Sophia Donnelly" w:date="2025-01-24T11:45:00Z">
                <w:rPr>
                  <w:rFonts w:ascii="Cambria Math" w:eastAsiaTheme="minorEastAsia" w:hAnsi="Cambria Math"/>
                </w:rPr>
                <m:t>π</m:t>
              </w:ins>
            </m:r>
          </m:e>
          <m:sup>
            <m:r>
              <w:ins w:id="683" w:author="Emma Sophia Donnelly" w:date="2025-01-24T11:45:00Z">
                <w:rPr>
                  <w:rFonts w:ascii="Cambria Math" w:eastAsiaTheme="minorEastAsia" w:hAnsi="Cambria Math"/>
                </w:rPr>
                <m:t>*</m:t>
              </w:ins>
            </m:r>
          </m:sup>
        </m:sSup>
        <m:acc>
          <m:accPr>
            <m:chr m:val="̅"/>
            <m:ctrlPr>
              <w:ins w:id="684" w:author="Emma Sophia Donnelly" w:date="2025-01-24T11:45:00Z">
                <w:rPr>
                  <w:rFonts w:ascii="Cambria Math" w:eastAsiaTheme="minorEastAsia" w:hAnsi="Cambria Math"/>
                  <w:i/>
                </w:rPr>
              </w:ins>
            </m:ctrlPr>
          </m:accPr>
          <m:e>
            <m:r>
              <w:ins w:id="685" w:author="Emma Sophia Donnelly" w:date="2025-01-24T11:45:00Z">
                <w:rPr>
                  <w:rFonts w:ascii="Cambria Math" w:eastAsiaTheme="minorEastAsia" w:hAnsi="Cambria Math"/>
                </w:rPr>
                <m:t>N</m:t>
              </w:ins>
            </m:r>
          </m:e>
        </m:acc>
      </m:oMath>
      <w:ins w:id="686" w:author="Emma Sophia Donnelly" w:date="2025-01-24T11:46:00Z">
        <w:r w:rsidR="00F4531D">
          <w:rPr>
            <w:rFonts w:ascii="Calibri" w:eastAsiaTheme="minorEastAsia" w:hAnsi="Calibri" w:cs="Calibri"/>
          </w:rPr>
          <w:t>,</w:t>
        </w:r>
        <w:r w:rsidR="00F4531D" w:rsidRPr="00F4531D">
          <w:rPr>
            <w:rFonts w:ascii="Cambria Math" w:eastAsiaTheme="minorEastAsia" w:hAnsi="Cambria Math"/>
            <w:i/>
          </w:rPr>
          <w:t xml:space="preserve"> </w:t>
        </w:r>
      </w:ins>
      <m:oMath>
        <m:r>
          <w:ins w:id="687" w:author="Emma Sophia Donnelly" w:date="2025-01-24T11:46:00Z">
            <w:rPr>
              <w:rFonts w:ascii="Cambria Math" w:eastAsiaTheme="minorEastAsia" w:hAnsi="Cambria Math"/>
            </w:rPr>
            <m:t>p=Q/N</m:t>
          </w:ins>
        </m:r>
      </m:oMath>
      <w:ins w:id="688" w:author="Emma Sophia Donnelly" w:date="2025-01-24T11:46:00Z">
        <w:r w:rsidR="00F4531D">
          <w:rPr>
            <w:rFonts w:ascii="Cambria Math" w:eastAsiaTheme="minorEastAsia" w:hAnsi="Cambria Math"/>
            <w:i/>
          </w:rPr>
          <w:t xml:space="preserve">, </w:t>
        </w:r>
        <w:r w:rsidR="00F4531D">
          <w:rPr>
            <w:rFonts w:ascii="Cambria Math" w:eastAsiaTheme="minorEastAsia" w:hAnsi="Cambria Math"/>
            <w:iCs/>
          </w:rPr>
          <w:t xml:space="preserve">and </w:t>
        </w:r>
      </w:ins>
      <m:oMath>
        <m:f>
          <m:fPr>
            <m:ctrlPr>
              <w:ins w:id="689" w:author="Emma Sophia Donnelly" w:date="2025-01-24T11:47:00Z">
                <w:rPr>
                  <w:rFonts w:ascii="Cambria Math" w:eastAsiaTheme="minorEastAsia" w:hAnsi="Cambria Math"/>
                  <w:i/>
                  <w:iCs/>
                </w:rPr>
              </w:ins>
            </m:ctrlPr>
          </m:fPr>
          <m:num>
            <m:acc>
              <m:accPr>
                <m:chr m:val="̅"/>
                <m:ctrlPr>
                  <w:ins w:id="690" w:author="Emma Sophia Donnelly" w:date="2025-01-24T11:47:00Z">
                    <w:rPr>
                      <w:rFonts w:ascii="Cambria Math" w:eastAsiaTheme="minorEastAsia" w:hAnsi="Cambria Math"/>
                      <w:i/>
                    </w:rPr>
                  </w:ins>
                </m:ctrlPr>
              </m:accPr>
              <m:e>
                <m:r>
                  <w:ins w:id="691" w:author="Emma Sophia Donnelly" w:date="2025-01-24T11:47:00Z">
                    <w:rPr>
                      <w:rFonts w:ascii="Cambria Math" w:eastAsiaTheme="minorEastAsia" w:hAnsi="Cambria Math"/>
                    </w:rPr>
                    <m:t>N</m:t>
                  </w:ins>
                </m:r>
              </m:e>
            </m:acc>
            <m:ctrlPr>
              <w:ins w:id="692" w:author="Emma Sophia Donnelly" w:date="2025-01-24T11:47:00Z">
                <w:rPr>
                  <w:rFonts w:ascii="Cambria Math" w:eastAsiaTheme="minorEastAsia" w:hAnsi="Cambria Math"/>
                  <w:iCs/>
                </w:rPr>
              </w:ins>
            </m:ctrlPr>
          </m:num>
          <m:den>
            <m:r>
              <w:ins w:id="693" w:author="Emma Sophia Donnelly" w:date="2025-01-24T11:47:00Z">
                <w:rPr>
                  <w:rFonts w:ascii="Cambria Math" w:eastAsiaTheme="minorEastAsia" w:hAnsi="Cambria Math"/>
                </w:rPr>
                <m:t>N</m:t>
              </w:ins>
            </m:r>
          </m:den>
        </m:f>
        <m:r>
          <w:ins w:id="694" w:author="Emma Sophia Donnelly" w:date="2025-01-24T11:47:00Z">
            <w:rPr>
              <w:rFonts w:ascii="Cambria Math" w:eastAsiaTheme="minorEastAsia" w:hAnsi="Cambria Math"/>
            </w:rPr>
            <m:t>=</m:t>
          </w:ins>
        </m:r>
        <m:f>
          <m:fPr>
            <m:ctrlPr>
              <w:ins w:id="695" w:author="Emma Sophia Donnelly" w:date="2025-01-24T11:47:00Z">
                <w:rPr>
                  <w:rFonts w:ascii="Cambria Math" w:eastAsiaTheme="minorEastAsia" w:hAnsi="Cambria Math"/>
                  <w:i/>
                  <w:iCs/>
                </w:rPr>
              </w:ins>
            </m:ctrlPr>
          </m:fPr>
          <m:num>
            <m:r>
              <w:ins w:id="696" w:author="Emma Sophia Donnelly" w:date="2025-01-24T11:47:00Z">
                <w:rPr>
                  <w:rFonts w:ascii="Cambria Math" w:eastAsiaTheme="minorEastAsia" w:hAnsi="Cambria Math"/>
                </w:rPr>
                <m:t>1</m:t>
              </w:ins>
            </m:r>
          </m:num>
          <m:den>
            <m:sSup>
              <m:sSupPr>
                <m:ctrlPr>
                  <w:ins w:id="697" w:author="Emma Sophia Donnelly" w:date="2025-01-24T11:47:00Z">
                    <w:rPr>
                      <w:rFonts w:ascii="Cambria Math" w:eastAsiaTheme="minorEastAsia" w:hAnsi="Cambria Math"/>
                      <w:i/>
                      <w:iCs/>
                    </w:rPr>
                  </w:ins>
                </m:ctrlPr>
              </m:sSupPr>
              <m:e>
                <m:r>
                  <w:ins w:id="698" w:author="Emma Sophia Donnelly" w:date="2025-01-24T11:47:00Z">
                    <w:rPr>
                      <w:rFonts w:ascii="Cambria Math" w:eastAsiaTheme="minorEastAsia" w:hAnsi="Cambria Math"/>
                    </w:rPr>
                    <m:t>π</m:t>
                  </w:ins>
                </m:r>
              </m:e>
              <m:sup>
                <m:r>
                  <w:ins w:id="699" w:author="Emma Sophia Donnelly" w:date="2025-01-24T11:47:00Z">
                    <w:rPr>
                      <w:rFonts w:ascii="Cambria Math" w:eastAsiaTheme="minorEastAsia" w:hAnsi="Cambria Math"/>
                    </w:rPr>
                    <m:t>*</m:t>
                  </w:ins>
                </m:r>
              </m:sup>
            </m:sSup>
          </m:den>
        </m:f>
      </m:oMath>
      <w:ins w:id="700" w:author="Emma Sophia Donnelly" w:date="2025-01-24T11:47:00Z">
        <w:r w:rsidR="00751FC8">
          <w:rPr>
            <w:rFonts w:ascii="Cambria Math" w:eastAsiaTheme="minorEastAsia" w:hAnsi="Cambria Math"/>
            <w:iCs/>
          </w:rPr>
          <w:t>.</w:t>
        </w:r>
      </w:ins>
    </w:p>
    <w:p w14:paraId="6A52662F" w14:textId="580DAF7C" w:rsidR="00B76EDB" w:rsidRPr="00751FC8" w:rsidRDefault="006B61F5">
      <w:pPr>
        <w:tabs>
          <w:tab w:val="center" w:pos="4680"/>
        </w:tabs>
        <w:spacing w:line="480" w:lineRule="auto"/>
        <w:rPr>
          <w:ins w:id="701" w:author="Emma Sophia Donnelly" w:date="2025-01-24T11:44:00Z"/>
          <w:rFonts w:ascii="Calibri" w:eastAsiaTheme="minorEastAsia" w:hAnsi="Calibri" w:cs="Calibri"/>
          <w:iCs/>
          <w:rPrChange w:id="702" w:author="Emma Sophia Donnelly" w:date="2025-01-24T11:48:00Z">
            <w:rPr>
              <w:ins w:id="703" w:author="Emma Sophia Donnelly" w:date="2025-01-24T11:44:00Z"/>
              <w:rFonts w:eastAsiaTheme="minorEastAsia"/>
              <w:iCs/>
            </w:rPr>
          </w:rPrChange>
        </w:rPr>
        <w:pPrChange w:id="704" w:author="Emma Sophia Donnelly" w:date="2025-01-24T11:48:00Z">
          <w:pPr>
            <w:tabs>
              <w:tab w:val="center" w:pos="4680"/>
            </w:tabs>
          </w:pPr>
        </w:pPrChange>
      </w:pPr>
      <m:oMathPara>
        <m:oMath>
          <m:eqArr>
            <m:eqArrPr>
              <m:ctrlPr>
                <w:ins w:id="705" w:author="Emma Sophia Donnelly" w:date="2025-01-24T11:44:00Z">
                  <w:rPr>
                    <w:rFonts w:ascii="Cambria Math" w:eastAsiaTheme="minorEastAsia" w:hAnsi="Cambria Math" w:cs="Calibri"/>
                    <w:i/>
                  </w:rPr>
                </w:ins>
              </m:ctrlPr>
            </m:eqArrPr>
            <m:e>
              <m:f>
                <m:fPr>
                  <m:ctrlPr>
                    <w:ins w:id="706" w:author="Emma Sophia Donnelly" w:date="2025-01-24T11:44:00Z">
                      <w:rPr>
                        <w:rFonts w:ascii="Cambria Math" w:eastAsiaTheme="minorEastAsia" w:hAnsi="Cambria Math" w:cs="Calibri"/>
                        <w:i/>
                      </w:rPr>
                    </w:ins>
                  </m:ctrlPr>
                </m:fPr>
                <m:num>
                  <m:r>
                    <w:ins w:id="707" w:author="Emma Sophia Donnelly" w:date="2025-01-24T11:44:00Z">
                      <w:rPr>
                        <w:rFonts w:ascii="Cambria Math" w:eastAsiaTheme="minorEastAsia" w:hAnsi="Cambria Math" w:cs="Calibri"/>
                      </w:rPr>
                      <m:t>∂p</m:t>
                    </w:ins>
                  </m:r>
                </m:num>
                <m:den>
                  <m:r>
                    <w:ins w:id="708" w:author="Emma Sophia Donnelly" w:date="2025-01-24T11:44:00Z">
                      <w:rPr>
                        <w:rFonts w:ascii="Cambria Math" w:eastAsiaTheme="minorEastAsia" w:hAnsi="Cambria Math" w:cs="Calibri"/>
                      </w:rPr>
                      <m:t>∂Q</m:t>
                    </w:ins>
                  </m:r>
                </m:den>
              </m:f>
              <m:r>
                <w:ins w:id="709" w:author="Emma Sophia Donnelly" w:date="2025-01-24T11:44:00Z">
                  <w:rPr>
                    <w:rFonts w:ascii="Cambria Math" w:eastAsiaTheme="minorEastAsia" w:hAnsi="Cambria Math" w:cs="Calibri"/>
                  </w:rPr>
                  <m:t>&amp;=</m:t>
                </w:ins>
              </m:r>
              <m:f>
                <m:fPr>
                  <m:ctrlPr>
                    <w:ins w:id="710" w:author="Emma Sophia Donnelly" w:date="2025-01-24T11:44:00Z">
                      <w:rPr>
                        <w:rFonts w:ascii="Cambria Math" w:eastAsiaTheme="minorEastAsia" w:hAnsi="Cambria Math" w:cs="Calibri"/>
                        <w:i/>
                      </w:rPr>
                    </w:ins>
                  </m:ctrlPr>
                </m:fPr>
                <m:num>
                  <m:r>
                    <w:ins w:id="711" w:author="Emma Sophia Donnelly" w:date="2025-01-24T11:44:00Z">
                      <w:rPr>
                        <w:rFonts w:ascii="Cambria Math" w:eastAsiaTheme="minorEastAsia" w:hAnsi="Cambria Math" w:cs="Calibri"/>
                      </w:rPr>
                      <m:t>N-Q</m:t>
                    </w:ins>
                  </m:r>
                  <m:acc>
                    <m:accPr>
                      <m:chr m:val="̅"/>
                      <m:ctrlPr>
                        <w:ins w:id="712" w:author="Emma Sophia Donnelly" w:date="2025-01-24T11:44:00Z">
                          <w:rPr>
                            <w:rFonts w:ascii="Cambria Math" w:eastAsiaTheme="minorEastAsia" w:hAnsi="Cambria Math" w:cs="Calibri"/>
                            <w:i/>
                          </w:rPr>
                        </w:ins>
                      </m:ctrlPr>
                    </m:accPr>
                    <m:e>
                      <m:r>
                        <w:ins w:id="713" w:author="Emma Sophia Donnelly" w:date="2025-01-24T11:44:00Z">
                          <w:rPr>
                            <w:rFonts w:ascii="Cambria Math" w:eastAsiaTheme="minorEastAsia" w:hAnsi="Cambria Math" w:cs="Calibri"/>
                          </w:rPr>
                          <m:t>N</m:t>
                        </w:ins>
                      </m:r>
                    </m:e>
                  </m:acc>
                  <m:f>
                    <m:fPr>
                      <m:ctrlPr>
                        <w:ins w:id="714" w:author="Emma Sophia Donnelly" w:date="2025-01-24T11:44:00Z">
                          <w:rPr>
                            <w:rFonts w:ascii="Cambria Math" w:eastAsiaTheme="minorEastAsia" w:hAnsi="Cambria Math" w:cs="Calibri"/>
                            <w:i/>
                          </w:rPr>
                        </w:ins>
                      </m:ctrlPr>
                    </m:fPr>
                    <m:num>
                      <m:r>
                        <w:ins w:id="715" w:author="Emma Sophia Donnelly" w:date="2025-01-24T11:44:00Z">
                          <w:rPr>
                            <w:rFonts w:ascii="Cambria Math" w:eastAsiaTheme="minorEastAsia" w:hAnsi="Cambria Math" w:cs="Calibri"/>
                          </w:rPr>
                          <m:t>∂</m:t>
                        </w:ins>
                      </m:r>
                      <m:sSup>
                        <m:sSupPr>
                          <m:ctrlPr>
                            <w:ins w:id="716" w:author="Emma Sophia Donnelly" w:date="2025-01-24T11:44:00Z">
                              <w:rPr>
                                <w:rFonts w:ascii="Cambria Math" w:eastAsiaTheme="minorEastAsia" w:hAnsi="Cambria Math" w:cs="Calibri"/>
                                <w:i/>
                              </w:rPr>
                            </w:ins>
                          </m:ctrlPr>
                        </m:sSupPr>
                        <m:e>
                          <m:r>
                            <w:ins w:id="717" w:author="Emma Sophia Donnelly" w:date="2025-01-24T11:44:00Z">
                              <w:rPr>
                                <w:rFonts w:ascii="Cambria Math" w:eastAsiaTheme="minorEastAsia" w:hAnsi="Cambria Math" w:cs="Calibri"/>
                              </w:rPr>
                              <m:t>π</m:t>
                            </w:ins>
                          </m:r>
                        </m:e>
                        <m:sup>
                          <m:r>
                            <w:ins w:id="718" w:author="Emma Sophia Donnelly" w:date="2025-01-24T11:44:00Z">
                              <w:rPr>
                                <w:rFonts w:ascii="Cambria Math" w:eastAsiaTheme="minorEastAsia" w:hAnsi="Cambria Math" w:cs="Calibri"/>
                              </w:rPr>
                              <m:t>*</m:t>
                            </w:ins>
                          </m:r>
                        </m:sup>
                      </m:sSup>
                    </m:num>
                    <m:den>
                      <m:r>
                        <w:ins w:id="719" w:author="Emma Sophia Donnelly" w:date="2025-01-24T11:44:00Z">
                          <w:rPr>
                            <w:rFonts w:ascii="Cambria Math" w:eastAsiaTheme="minorEastAsia" w:hAnsi="Cambria Math" w:cs="Calibri"/>
                          </w:rPr>
                          <m:t>∂Q</m:t>
                        </w:ins>
                      </m:r>
                    </m:den>
                  </m:f>
                </m:num>
                <m:den>
                  <m:sSup>
                    <m:sSupPr>
                      <m:ctrlPr>
                        <w:ins w:id="720" w:author="Emma Sophia Donnelly" w:date="2025-01-24T11:44:00Z">
                          <w:rPr>
                            <w:rFonts w:ascii="Cambria Math" w:eastAsiaTheme="minorEastAsia" w:hAnsi="Cambria Math" w:cs="Calibri"/>
                            <w:i/>
                          </w:rPr>
                        </w:ins>
                      </m:ctrlPr>
                    </m:sSupPr>
                    <m:e>
                      <m:r>
                        <w:ins w:id="721" w:author="Emma Sophia Donnelly" w:date="2025-01-24T11:44:00Z">
                          <w:rPr>
                            <w:rFonts w:ascii="Cambria Math" w:eastAsiaTheme="minorEastAsia" w:hAnsi="Cambria Math" w:cs="Calibri"/>
                          </w:rPr>
                          <m:t>N</m:t>
                        </w:ins>
                      </m:r>
                    </m:e>
                    <m:sup>
                      <m:r>
                        <w:ins w:id="722" w:author="Emma Sophia Donnelly" w:date="2025-01-24T11:44:00Z">
                          <w:rPr>
                            <w:rFonts w:ascii="Cambria Math" w:eastAsiaTheme="minorEastAsia" w:hAnsi="Cambria Math" w:cs="Calibri"/>
                          </w:rPr>
                          <m:t>2</m:t>
                        </w:ins>
                      </m:r>
                    </m:sup>
                  </m:sSup>
                </m:den>
              </m:f>
              <m:r>
                <w:ins w:id="723" w:author="Emma Sophia Donnelly" w:date="2025-01-24T11:44:00Z">
                  <w:rPr>
                    <w:rFonts w:ascii="Cambria Math" w:eastAsiaTheme="minorEastAsia" w:hAnsi="Cambria Math" w:cs="Calibri"/>
                  </w:rPr>
                  <m:t xml:space="preserve">&amp; </m:t>
                </w:ins>
              </m:r>
            </m:e>
            <m:e>
              <m:r>
                <w:ins w:id="724" w:author="Emma Sophia Donnelly" w:date="2025-01-24T11:44:00Z">
                  <w:rPr>
                    <w:rFonts w:ascii="Cambria Math" w:eastAsiaTheme="minorEastAsia" w:hAnsi="Cambria Math" w:cs="Calibri"/>
                  </w:rPr>
                  <m:t>&amp;=</m:t>
                </w:ins>
              </m:r>
              <m:f>
                <m:fPr>
                  <m:ctrlPr>
                    <w:ins w:id="725" w:author="Emma Sophia Donnelly" w:date="2025-01-24T11:44:00Z">
                      <w:rPr>
                        <w:rFonts w:ascii="Cambria Math" w:eastAsiaTheme="minorEastAsia" w:hAnsi="Cambria Math" w:cs="Calibri"/>
                        <w:i/>
                      </w:rPr>
                    </w:ins>
                  </m:ctrlPr>
                </m:fPr>
                <m:num>
                  <m:r>
                    <w:ins w:id="726" w:author="Emma Sophia Donnelly" w:date="2025-01-24T11:44:00Z">
                      <w:rPr>
                        <w:rFonts w:ascii="Cambria Math" w:eastAsiaTheme="minorEastAsia" w:hAnsi="Cambria Math" w:cs="Calibri"/>
                      </w:rPr>
                      <m:t>1</m:t>
                    </w:ins>
                  </m:r>
                </m:num>
                <m:den>
                  <m:r>
                    <w:ins w:id="727" w:author="Emma Sophia Donnelly" w:date="2025-01-24T11:44:00Z">
                      <w:rPr>
                        <w:rFonts w:ascii="Cambria Math" w:eastAsiaTheme="minorEastAsia" w:hAnsi="Cambria Math" w:cs="Calibri"/>
                      </w:rPr>
                      <m:t>N</m:t>
                    </w:ins>
                  </m:r>
                </m:den>
              </m:f>
              <m:r>
                <w:ins w:id="728" w:author="Emma Sophia Donnelly" w:date="2025-01-24T11:44:00Z">
                  <w:rPr>
                    <w:rFonts w:ascii="Cambria Math" w:eastAsiaTheme="minorEastAsia" w:hAnsi="Cambria Math" w:cs="Calibri"/>
                  </w:rPr>
                  <m:t>-p</m:t>
                </w:ins>
              </m:r>
              <m:f>
                <m:fPr>
                  <m:ctrlPr>
                    <w:ins w:id="729" w:author="Emma Sophia Donnelly" w:date="2025-01-24T11:44:00Z">
                      <w:rPr>
                        <w:rFonts w:ascii="Cambria Math" w:eastAsiaTheme="minorEastAsia" w:hAnsi="Cambria Math" w:cs="Calibri"/>
                        <w:i/>
                      </w:rPr>
                    </w:ins>
                  </m:ctrlPr>
                </m:fPr>
                <m:num>
                  <m:acc>
                    <m:accPr>
                      <m:chr m:val="̅"/>
                      <m:ctrlPr>
                        <w:ins w:id="730" w:author="Emma Sophia Donnelly" w:date="2025-01-24T11:44:00Z">
                          <w:rPr>
                            <w:rFonts w:ascii="Cambria Math" w:eastAsiaTheme="minorEastAsia" w:hAnsi="Cambria Math" w:cs="Calibri"/>
                            <w:i/>
                          </w:rPr>
                        </w:ins>
                      </m:ctrlPr>
                    </m:accPr>
                    <m:e>
                      <m:r>
                        <w:ins w:id="731" w:author="Emma Sophia Donnelly" w:date="2025-01-24T11:44:00Z">
                          <w:rPr>
                            <w:rFonts w:ascii="Cambria Math" w:eastAsiaTheme="minorEastAsia" w:hAnsi="Cambria Math" w:cs="Calibri"/>
                          </w:rPr>
                          <m:t>N</m:t>
                        </w:ins>
                      </m:r>
                    </m:e>
                  </m:acc>
                </m:num>
                <m:den>
                  <m:r>
                    <w:ins w:id="732" w:author="Emma Sophia Donnelly" w:date="2025-01-24T11:44:00Z">
                      <w:rPr>
                        <w:rFonts w:ascii="Cambria Math" w:eastAsiaTheme="minorEastAsia" w:hAnsi="Cambria Math" w:cs="Calibri"/>
                      </w:rPr>
                      <m:t>N</m:t>
                    </w:ins>
                  </m:r>
                </m:den>
              </m:f>
              <m:f>
                <m:fPr>
                  <m:ctrlPr>
                    <w:ins w:id="733" w:author="Emma Sophia Donnelly" w:date="2025-01-24T11:44:00Z">
                      <w:rPr>
                        <w:rFonts w:ascii="Cambria Math" w:eastAsiaTheme="minorEastAsia" w:hAnsi="Cambria Math" w:cs="Calibri"/>
                        <w:i/>
                      </w:rPr>
                    </w:ins>
                  </m:ctrlPr>
                </m:fPr>
                <m:num>
                  <m:r>
                    <w:ins w:id="734" w:author="Emma Sophia Donnelly" w:date="2025-01-24T11:44:00Z">
                      <w:rPr>
                        <w:rFonts w:ascii="Cambria Math" w:eastAsiaTheme="minorEastAsia" w:hAnsi="Cambria Math" w:cs="Calibri"/>
                      </w:rPr>
                      <m:t>∂</m:t>
                    </w:ins>
                  </m:r>
                  <m:sSup>
                    <m:sSupPr>
                      <m:ctrlPr>
                        <w:ins w:id="735" w:author="Emma Sophia Donnelly" w:date="2025-01-24T11:44:00Z">
                          <w:rPr>
                            <w:rFonts w:ascii="Cambria Math" w:eastAsiaTheme="minorEastAsia" w:hAnsi="Cambria Math" w:cs="Calibri"/>
                            <w:i/>
                          </w:rPr>
                        </w:ins>
                      </m:ctrlPr>
                    </m:sSupPr>
                    <m:e>
                      <m:r>
                        <w:ins w:id="736" w:author="Emma Sophia Donnelly" w:date="2025-01-24T11:44:00Z">
                          <w:rPr>
                            <w:rFonts w:ascii="Cambria Math" w:eastAsiaTheme="minorEastAsia" w:hAnsi="Cambria Math" w:cs="Calibri"/>
                          </w:rPr>
                          <m:t>π</m:t>
                        </w:ins>
                      </m:r>
                    </m:e>
                    <m:sup>
                      <m:r>
                        <w:ins w:id="737" w:author="Emma Sophia Donnelly" w:date="2025-01-24T11:44:00Z">
                          <w:rPr>
                            <w:rFonts w:ascii="Cambria Math" w:eastAsiaTheme="minorEastAsia" w:hAnsi="Cambria Math" w:cs="Calibri"/>
                          </w:rPr>
                          <m:t>*</m:t>
                        </w:ins>
                      </m:r>
                    </m:sup>
                  </m:sSup>
                </m:num>
                <m:den>
                  <m:r>
                    <w:ins w:id="738" w:author="Emma Sophia Donnelly" w:date="2025-01-24T11:44:00Z">
                      <w:rPr>
                        <w:rFonts w:ascii="Cambria Math" w:eastAsiaTheme="minorEastAsia" w:hAnsi="Cambria Math" w:cs="Calibri"/>
                      </w:rPr>
                      <m:t>∂Q</m:t>
                    </w:ins>
                  </m:r>
                </m:den>
              </m:f>
              <m:r>
                <w:ins w:id="739" w:author="Emma Sophia Donnelly" w:date="2025-01-24T11:44:00Z">
                  <w:rPr>
                    <w:rFonts w:ascii="Cambria Math" w:eastAsiaTheme="minorEastAsia" w:hAnsi="Cambria Math" w:cs="Calibri"/>
                  </w:rPr>
                  <m:t xml:space="preserve"> &amp; </m:t>
                </w:ins>
              </m:r>
            </m:e>
            <m:e>
              <m:r>
                <w:ins w:id="740" w:author="Emma Sophia Donnelly" w:date="2025-01-24T11:44:00Z">
                  <w:rPr>
                    <w:rFonts w:ascii="Cambria Math" w:eastAsiaTheme="minorEastAsia" w:hAnsi="Cambria Math" w:cs="Calibri"/>
                  </w:rPr>
                  <m:t>&amp;=</m:t>
                </w:ins>
              </m:r>
              <m:f>
                <m:fPr>
                  <m:ctrlPr>
                    <w:ins w:id="741" w:author="Emma Sophia Donnelly" w:date="2025-01-24T11:44:00Z">
                      <w:rPr>
                        <w:rFonts w:ascii="Cambria Math" w:eastAsiaTheme="minorEastAsia" w:hAnsi="Cambria Math" w:cs="Calibri"/>
                        <w:i/>
                      </w:rPr>
                    </w:ins>
                  </m:ctrlPr>
                </m:fPr>
                <m:num>
                  <m:r>
                    <w:ins w:id="742" w:author="Emma Sophia Donnelly" w:date="2025-01-24T11:44:00Z">
                      <w:rPr>
                        <w:rFonts w:ascii="Cambria Math" w:eastAsiaTheme="minorEastAsia" w:hAnsi="Cambria Math" w:cs="Calibri"/>
                      </w:rPr>
                      <m:t>1</m:t>
                    </w:ins>
                  </m:r>
                </m:num>
                <m:den>
                  <m:r>
                    <w:ins w:id="743" w:author="Emma Sophia Donnelly" w:date="2025-01-24T11:44:00Z">
                      <w:rPr>
                        <w:rFonts w:ascii="Cambria Math" w:eastAsiaTheme="minorEastAsia" w:hAnsi="Cambria Math" w:cs="Calibri"/>
                      </w:rPr>
                      <m:t>N</m:t>
                    </w:ins>
                  </m:r>
                </m:den>
              </m:f>
              <m:r>
                <w:ins w:id="744" w:author="Emma Sophia Donnelly" w:date="2025-01-24T11:44:00Z">
                  <w:rPr>
                    <w:rFonts w:ascii="Cambria Math" w:eastAsiaTheme="minorEastAsia" w:hAnsi="Cambria Math" w:cs="Calibri"/>
                  </w:rPr>
                  <m:t>-</m:t>
                </w:ins>
              </m:r>
              <m:f>
                <m:fPr>
                  <m:ctrlPr>
                    <w:ins w:id="745" w:author="Emma Sophia Donnelly" w:date="2025-01-24T11:44:00Z">
                      <w:rPr>
                        <w:rFonts w:ascii="Cambria Math" w:eastAsiaTheme="minorEastAsia" w:hAnsi="Cambria Math" w:cs="Calibri"/>
                        <w:i/>
                      </w:rPr>
                    </w:ins>
                  </m:ctrlPr>
                </m:fPr>
                <m:num>
                  <m:r>
                    <w:ins w:id="746" w:author="Emma Sophia Donnelly" w:date="2025-01-24T11:44:00Z">
                      <w:rPr>
                        <w:rFonts w:ascii="Cambria Math" w:eastAsiaTheme="minorEastAsia" w:hAnsi="Cambria Math" w:cs="Calibri"/>
                      </w:rPr>
                      <m:t>p</m:t>
                    </w:ins>
                  </m:r>
                </m:num>
                <m:den>
                  <m:sSup>
                    <m:sSupPr>
                      <m:ctrlPr>
                        <w:ins w:id="747" w:author="Emma Sophia Donnelly" w:date="2025-01-24T11:44:00Z">
                          <w:rPr>
                            <w:rFonts w:ascii="Cambria Math" w:eastAsiaTheme="minorEastAsia" w:hAnsi="Cambria Math" w:cs="Calibri"/>
                            <w:i/>
                          </w:rPr>
                        </w:ins>
                      </m:ctrlPr>
                    </m:sSupPr>
                    <m:e>
                      <m:r>
                        <w:ins w:id="748" w:author="Emma Sophia Donnelly" w:date="2025-01-24T11:44:00Z">
                          <w:rPr>
                            <w:rFonts w:ascii="Cambria Math" w:eastAsiaTheme="minorEastAsia" w:hAnsi="Cambria Math" w:cs="Calibri"/>
                          </w:rPr>
                          <m:t>π</m:t>
                        </w:ins>
                      </m:r>
                    </m:e>
                    <m:sup>
                      <m:r>
                        <w:ins w:id="749" w:author="Emma Sophia Donnelly" w:date="2025-01-24T11:44:00Z">
                          <w:rPr>
                            <w:rFonts w:ascii="Cambria Math" w:eastAsiaTheme="minorEastAsia" w:hAnsi="Cambria Math" w:cs="Calibri"/>
                          </w:rPr>
                          <m:t>*</m:t>
                        </w:ins>
                      </m:r>
                    </m:sup>
                  </m:sSup>
                </m:den>
              </m:f>
              <m:f>
                <m:fPr>
                  <m:ctrlPr>
                    <w:ins w:id="750" w:author="Emma Sophia Donnelly" w:date="2025-01-24T11:44:00Z">
                      <w:rPr>
                        <w:rFonts w:ascii="Cambria Math" w:eastAsiaTheme="minorEastAsia" w:hAnsi="Cambria Math" w:cs="Calibri"/>
                        <w:i/>
                      </w:rPr>
                    </w:ins>
                  </m:ctrlPr>
                </m:fPr>
                <m:num>
                  <m:r>
                    <w:ins w:id="751" w:author="Emma Sophia Donnelly" w:date="2025-01-24T11:44:00Z">
                      <w:rPr>
                        <w:rFonts w:ascii="Cambria Math" w:eastAsiaTheme="minorEastAsia" w:hAnsi="Cambria Math" w:cs="Calibri"/>
                      </w:rPr>
                      <m:t>∂</m:t>
                    </w:ins>
                  </m:r>
                  <m:sSup>
                    <m:sSupPr>
                      <m:ctrlPr>
                        <w:ins w:id="752" w:author="Emma Sophia Donnelly" w:date="2025-01-24T11:44:00Z">
                          <w:rPr>
                            <w:rFonts w:ascii="Cambria Math" w:eastAsiaTheme="minorEastAsia" w:hAnsi="Cambria Math" w:cs="Calibri"/>
                            <w:i/>
                          </w:rPr>
                        </w:ins>
                      </m:ctrlPr>
                    </m:sSupPr>
                    <m:e>
                      <m:r>
                        <w:ins w:id="753" w:author="Emma Sophia Donnelly" w:date="2025-01-24T11:44:00Z">
                          <w:rPr>
                            <w:rFonts w:ascii="Cambria Math" w:eastAsiaTheme="minorEastAsia" w:hAnsi="Cambria Math" w:cs="Calibri"/>
                          </w:rPr>
                          <m:t>π</m:t>
                        </w:ins>
                      </m:r>
                    </m:e>
                    <m:sup>
                      <m:r>
                        <w:ins w:id="754" w:author="Emma Sophia Donnelly" w:date="2025-01-24T11:44:00Z">
                          <w:rPr>
                            <w:rFonts w:ascii="Cambria Math" w:eastAsiaTheme="minorEastAsia" w:hAnsi="Cambria Math" w:cs="Calibri"/>
                          </w:rPr>
                          <m:t>*</m:t>
                        </w:ins>
                      </m:r>
                    </m:sup>
                  </m:sSup>
                </m:num>
                <m:den>
                  <m:r>
                    <w:ins w:id="755" w:author="Emma Sophia Donnelly" w:date="2025-01-24T11:44:00Z">
                      <w:rPr>
                        <w:rFonts w:ascii="Cambria Math" w:eastAsiaTheme="minorEastAsia" w:hAnsi="Cambria Math" w:cs="Calibri"/>
                      </w:rPr>
                      <m:t>∂Q</m:t>
                    </w:ins>
                  </m:r>
                </m:den>
              </m:f>
              <m:r>
                <w:ins w:id="756" w:author="Emma Sophia Donnelly" w:date="2025-01-24T11:44:00Z">
                  <w:rPr>
                    <w:rFonts w:ascii="Cambria Math" w:eastAsiaTheme="minorEastAsia" w:hAnsi="Cambria Math" w:cs="Calibri"/>
                  </w:rPr>
                  <m:t>&amp;</m:t>
                </w:ins>
              </m:r>
              <m:ctrlPr>
                <w:ins w:id="757" w:author="Emma Sophia Donnelly" w:date="2025-01-24T11:44:00Z">
                  <w:rPr>
                    <w:rFonts w:ascii="Cambria Math" w:eastAsiaTheme="minorEastAsia" w:hAnsi="Cambria Math" w:cs="Calibri"/>
                    <w:i/>
                    <w:iCs/>
                  </w:rPr>
                </w:ins>
              </m:ctrlPr>
            </m:e>
            <m:e>
              <m:r>
                <w:ins w:id="758" w:author="Emma Sophia Donnelly" w:date="2025-01-24T11:44:00Z">
                  <w:rPr>
                    <w:rFonts w:ascii="Cambria Math" w:eastAsiaTheme="minorEastAsia" w:hAnsi="Cambria Math" w:cs="Calibri"/>
                  </w:rPr>
                  <m:t>&amp;=</m:t>
                </w:ins>
              </m:r>
              <m:f>
                <m:fPr>
                  <m:ctrlPr>
                    <w:ins w:id="759" w:author="Emma Sophia Donnelly" w:date="2025-01-24T11:44:00Z">
                      <w:rPr>
                        <w:rFonts w:ascii="Cambria Math" w:eastAsiaTheme="minorEastAsia" w:hAnsi="Cambria Math" w:cs="Calibri"/>
                        <w:i/>
                        <w:iCs/>
                      </w:rPr>
                    </w:ins>
                  </m:ctrlPr>
                </m:fPr>
                <m:num>
                  <m:r>
                    <w:ins w:id="760" w:author="Emma Sophia Donnelly" w:date="2025-01-24T11:44:00Z">
                      <w:rPr>
                        <w:rFonts w:ascii="Cambria Math" w:eastAsiaTheme="minorEastAsia" w:hAnsi="Cambria Math" w:cs="Calibri"/>
                      </w:rPr>
                      <m:t>1</m:t>
                    </w:ins>
                  </m:r>
                </m:num>
                <m:den>
                  <m:r>
                    <w:ins w:id="761" w:author="Emma Sophia Donnelly" w:date="2025-01-24T11:44:00Z">
                      <w:rPr>
                        <w:rFonts w:ascii="Cambria Math" w:eastAsiaTheme="minorEastAsia" w:hAnsi="Cambria Math" w:cs="Calibri"/>
                      </w:rPr>
                      <m:t>N</m:t>
                    </w:ins>
                  </m:r>
                </m:den>
              </m:f>
              <m:r>
                <w:ins w:id="762" w:author="Emma Sophia Donnelly" w:date="2025-01-24T11:44:00Z">
                  <w:rPr>
                    <w:rFonts w:ascii="Cambria Math" w:eastAsiaTheme="minorEastAsia" w:hAnsi="Cambria Math" w:cs="Calibri"/>
                  </w:rPr>
                  <m:t>-</m:t>
                </w:ins>
              </m:r>
              <m:f>
                <m:fPr>
                  <m:ctrlPr>
                    <w:ins w:id="763" w:author="Emma Sophia Donnelly" w:date="2025-01-24T11:44:00Z">
                      <w:rPr>
                        <w:rFonts w:ascii="Cambria Math" w:eastAsiaTheme="minorEastAsia" w:hAnsi="Cambria Math" w:cs="Calibri"/>
                        <w:i/>
                        <w:iCs/>
                      </w:rPr>
                    </w:ins>
                  </m:ctrlPr>
                </m:fPr>
                <m:num>
                  <m:r>
                    <w:ins w:id="764" w:author="Emma Sophia Donnelly" w:date="2025-01-24T11:44:00Z">
                      <w:rPr>
                        <w:rFonts w:ascii="Cambria Math" w:eastAsiaTheme="minorEastAsia" w:hAnsi="Cambria Math" w:cs="Calibri"/>
                      </w:rPr>
                      <m:t>p</m:t>
                    </w:ins>
                  </m:r>
                </m:num>
                <m:den>
                  <m:r>
                    <w:ins w:id="765" w:author="Emma Sophia Donnelly" w:date="2025-01-24T11:44:00Z">
                      <w:rPr>
                        <w:rFonts w:ascii="Cambria Math" w:eastAsiaTheme="minorEastAsia" w:hAnsi="Cambria Math" w:cs="Calibri"/>
                      </w:rPr>
                      <m:t>Q</m:t>
                    </w:ins>
                  </m:r>
                </m:den>
              </m:f>
              <m:f>
                <m:fPr>
                  <m:ctrlPr>
                    <w:ins w:id="766" w:author="Emma Sophia Donnelly" w:date="2025-01-24T11:44:00Z">
                      <w:rPr>
                        <w:rFonts w:ascii="Cambria Math" w:eastAsiaTheme="minorEastAsia" w:hAnsi="Cambria Math" w:cs="Calibri"/>
                        <w:i/>
                        <w:iCs/>
                      </w:rPr>
                    </w:ins>
                  </m:ctrlPr>
                </m:fPr>
                <m:num>
                  <m:r>
                    <w:ins w:id="767" w:author="Emma Sophia Donnelly" w:date="2025-01-24T11:44:00Z">
                      <w:rPr>
                        <w:rFonts w:ascii="Cambria Math" w:eastAsiaTheme="minorEastAsia" w:hAnsi="Cambria Math" w:cs="Calibri"/>
                      </w:rPr>
                      <m:t>∂</m:t>
                    </w:ins>
                  </m:r>
                  <m:sSup>
                    <m:sSupPr>
                      <m:ctrlPr>
                        <w:ins w:id="768" w:author="Emma Sophia Donnelly" w:date="2025-01-24T11:44:00Z">
                          <w:rPr>
                            <w:rFonts w:ascii="Cambria Math" w:eastAsiaTheme="minorEastAsia" w:hAnsi="Cambria Math" w:cs="Calibri"/>
                            <w:i/>
                            <w:iCs/>
                          </w:rPr>
                        </w:ins>
                      </m:ctrlPr>
                    </m:sSupPr>
                    <m:e>
                      <m:r>
                        <w:ins w:id="769" w:author="Emma Sophia Donnelly" w:date="2025-01-24T11:44:00Z">
                          <w:rPr>
                            <w:rFonts w:ascii="Cambria Math" w:eastAsiaTheme="minorEastAsia" w:hAnsi="Cambria Math" w:cs="Calibri"/>
                          </w:rPr>
                          <m:t>π</m:t>
                        </w:ins>
                      </m:r>
                    </m:e>
                    <m:sup>
                      <m:r>
                        <w:ins w:id="770" w:author="Emma Sophia Donnelly" w:date="2025-01-24T11:44:00Z">
                          <w:rPr>
                            <w:rFonts w:ascii="Cambria Math" w:eastAsiaTheme="minorEastAsia" w:hAnsi="Cambria Math" w:cs="Calibri"/>
                          </w:rPr>
                          <m:t>*</m:t>
                        </w:ins>
                      </m:r>
                    </m:sup>
                  </m:sSup>
                </m:num>
                <m:den>
                  <m:r>
                    <w:ins w:id="771" w:author="Emma Sophia Donnelly" w:date="2025-01-24T11:44:00Z">
                      <w:rPr>
                        <w:rFonts w:ascii="Cambria Math" w:eastAsiaTheme="minorEastAsia" w:hAnsi="Cambria Math" w:cs="Calibri"/>
                      </w:rPr>
                      <m:t>∂Q</m:t>
                    </w:ins>
                  </m:r>
                </m:den>
              </m:f>
              <m:f>
                <m:fPr>
                  <m:ctrlPr>
                    <w:ins w:id="772" w:author="Emma Sophia Donnelly" w:date="2025-01-24T11:44:00Z">
                      <w:rPr>
                        <w:rFonts w:ascii="Cambria Math" w:eastAsiaTheme="minorEastAsia" w:hAnsi="Cambria Math" w:cs="Calibri"/>
                        <w:i/>
                        <w:iCs/>
                      </w:rPr>
                    </w:ins>
                  </m:ctrlPr>
                </m:fPr>
                <m:num>
                  <m:r>
                    <w:ins w:id="773" w:author="Emma Sophia Donnelly" w:date="2025-01-24T11:44:00Z">
                      <w:rPr>
                        <w:rFonts w:ascii="Cambria Math" w:eastAsiaTheme="minorEastAsia" w:hAnsi="Cambria Math" w:cs="Calibri"/>
                      </w:rPr>
                      <m:t>Q</m:t>
                    </w:ins>
                  </m:r>
                </m:num>
                <m:den>
                  <m:sSup>
                    <m:sSupPr>
                      <m:ctrlPr>
                        <w:ins w:id="774" w:author="Emma Sophia Donnelly" w:date="2025-01-24T11:44:00Z">
                          <w:rPr>
                            <w:rFonts w:ascii="Cambria Math" w:eastAsiaTheme="minorEastAsia" w:hAnsi="Cambria Math" w:cs="Calibri"/>
                            <w:i/>
                            <w:iCs/>
                          </w:rPr>
                        </w:ins>
                      </m:ctrlPr>
                    </m:sSupPr>
                    <m:e>
                      <m:r>
                        <w:ins w:id="775" w:author="Emma Sophia Donnelly" w:date="2025-01-24T11:44:00Z">
                          <w:rPr>
                            <w:rFonts w:ascii="Cambria Math" w:eastAsiaTheme="minorEastAsia" w:hAnsi="Cambria Math" w:cs="Calibri"/>
                          </w:rPr>
                          <m:t>π</m:t>
                        </w:ins>
                      </m:r>
                    </m:e>
                    <m:sup>
                      <m:r>
                        <w:ins w:id="776" w:author="Emma Sophia Donnelly" w:date="2025-01-24T11:44:00Z">
                          <w:rPr>
                            <w:rFonts w:ascii="Cambria Math" w:eastAsiaTheme="minorEastAsia" w:hAnsi="Cambria Math" w:cs="Calibri"/>
                          </w:rPr>
                          <m:t>*</m:t>
                        </w:ins>
                      </m:r>
                    </m:sup>
                  </m:sSup>
                </m:den>
              </m:f>
              <m:r>
                <w:ins w:id="777" w:author="Emma Sophia Donnelly" w:date="2025-01-24T11:44:00Z">
                  <w:rPr>
                    <w:rFonts w:ascii="Cambria Math" w:eastAsiaTheme="minorEastAsia" w:hAnsi="Cambria Math" w:cs="Calibri"/>
                  </w:rPr>
                  <m:t>&amp;</m:t>
                </w:ins>
              </m:r>
              <m:ctrlPr>
                <w:ins w:id="778" w:author="Emma Sophia Donnelly" w:date="2025-01-24T11:44:00Z">
                  <w:rPr>
                    <w:rFonts w:ascii="Cambria Math" w:eastAsiaTheme="minorEastAsia" w:hAnsi="Cambria Math" w:cs="Calibri"/>
                    <w:i/>
                    <w:iCs/>
                  </w:rPr>
                </w:ins>
              </m:ctrlPr>
            </m:e>
            <m:e>
              <m:r>
                <w:ins w:id="779" w:author="Emma Sophia Donnelly" w:date="2025-01-24T11:44:00Z">
                  <w:rPr>
                    <w:rFonts w:ascii="Cambria Math" w:eastAsiaTheme="minorEastAsia" w:hAnsi="Cambria Math" w:cs="Calibri"/>
                  </w:rPr>
                  <m:t>&amp;=</m:t>
                </w:ins>
              </m:r>
              <m:f>
                <m:fPr>
                  <m:ctrlPr>
                    <w:ins w:id="780" w:author="Emma Sophia Donnelly" w:date="2025-01-24T11:44:00Z">
                      <w:rPr>
                        <w:rFonts w:ascii="Cambria Math" w:eastAsiaTheme="minorEastAsia" w:hAnsi="Cambria Math" w:cs="Calibri"/>
                        <w:i/>
                        <w:iCs/>
                      </w:rPr>
                    </w:ins>
                  </m:ctrlPr>
                </m:fPr>
                <m:num>
                  <m:r>
                    <w:ins w:id="781" w:author="Emma Sophia Donnelly" w:date="2025-01-24T11:44:00Z">
                      <w:rPr>
                        <w:rFonts w:ascii="Cambria Math" w:eastAsiaTheme="minorEastAsia" w:hAnsi="Cambria Math" w:cs="Calibri"/>
                      </w:rPr>
                      <m:t>1</m:t>
                    </w:ins>
                  </m:r>
                </m:num>
                <m:den>
                  <m:r>
                    <w:ins w:id="782" w:author="Emma Sophia Donnelly" w:date="2025-01-24T11:44:00Z">
                      <w:rPr>
                        <w:rFonts w:ascii="Cambria Math" w:eastAsiaTheme="minorEastAsia" w:hAnsi="Cambria Math" w:cs="Calibri"/>
                      </w:rPr>
                      <m:t>N</m:t>
                    </w:ins>
                  </m:r>
                </m:den>
              </m:f>
              <m:d>
                <m:dPr>
                  <m:ctrlPr>
                    <w:ins w:id="783" w:author="Emma Sophia Donnelly" w:date="2025-01-24T11:44:00Z">
                      <w:rPr>
                        <w:rFonts w:ascii="Cambria Math" w:eastAsiaTheme="minorEastAsia" w:hAnsi="Cambria Math" w:cs="Calibri"/>
                        <w:i/>
                        <w:iCs/>
                      </w:rPr>
                    </w:ins>
                  </m:ctrlPr>
                </m:dPr>
                <m:e>
                  <m:r>
                    <w:ins w:id="784" w:author="Emma Sophia Donnelly" w:date="2025-01-24T11:44:00Z">
                      <w:rPr>
                        <w:rFonts w:ascii="Cambria Math" w:eastAsiaTheme="minorEastAsia" w:hAnsi="Cambria Math" w:cs="Calibri"/>
                      </w:rPr>
                      <m:t>1-</m:t>
                    </w:ins>
                  </m:r>
                  <m:sSub>
                    <m:sSubPr>
                      <m:ctrlPr>
                        <w:ins w:id="785" w:author="Emma Sophia Donnelly" w:date="2025-01-24T11:44:00Z">
                          <w:rPr>
                            <w:rFonts w:ascii="Cambria Math" w:eastAsiaTheme="minorEastAsia" w:hAnsi="Cambria Math" w:cs="Calibri"/>
                            <w:i/>
                            <w:iCs/>
                          </w:rPr>
                        </w:ins>
                      </m:ctrlPr>
                    </m:sSubPr>
                    <m:e>
                      <m:r>
                        <w:ins w:id="786" w:author="Emma Sophia Donnelly" w:date="2025-01-24T11:44:00Z">
                          <w:rPr>
                            <w:rFonts w:ascii="Cambria Math" w:eastAsiaTheme="minorEastAsia" w:hAnsi="Cambria Math" w:cs="Calibri"/>
                          </w:rPr>
                          <m:t>ε</m:t>
                        </w:ins>
                      </m:r>
                    </m:e>
                    <m:sub>
                      <m:r>
                        <w:ins w:id="787" w:author="Emma Sophia Donnelly" w:date="2025-01-24T11:44:00Z">
                          <w:rPr>
                            <w:rFonts w:ascii="Cambria Math" w:eastAsiaTheme="minorEastAsia" w:hAnsi="Cambria Math" w:cs="Calibri"/>
                          </w:rPr>
                          <m:t>π,Q</m:t>
                        </w:ins>
                      </m:r>
                    </m:sub>
                  </m:sSub>
                </m:e>
              </m:d>
              <m:r>
                <w:ins w:id="788" w:author="Emma Sophia Donnelly" w:date="2025-01-24T11:44:00Z">
                  <w:rPr>
                    <w:rFonts w:ascii="Cambria Math" w:eastAsiaTheme="minorEastAsia" w:hAnsi="Cambria Math" w:cs="Calibri"/>
                  </w:rPr>
                  <m:t xml:space="preserve"> &amp;</m:t>
                </w:ins>
              </m:r>
              <m:ctrlPr>
                <w:ins w:id="789" w:author="Emma Sophia Donnelly" w:date="2025-01-24T11:44:00Z">
                  <w:rPr>
                    <w:rFonts w:ascii="Cambria Math" w:eastAsiaTheme="minorEastAsia" w:hAnsi="Cambria Math" w:cs="Calibri"/>
                    <w:i/>
                    <w:iCs/>
                  </w:rPr>
                </w:ins>
              </m:ctrlPr>
            </m:e>
          </m:eqArr>
          <m:r>
            <w:ins w:id="790" w:author="Emma Sophia Donnelly" w:date="2025-01-24T11:44:00Z">
              <w:rPr>
                <w:rFonts w:ascii="Cambria Math" w:eastAsiaTheme="minorEastAsia" w:hAnsi="Cambria Math" w:cs="Calibri"/>
              </w:rPr>
              <m:t xml:space="preserve"> </m:t>
            </w:ins>
          </m:r>
        </m:oMath>
      </m:oMathPara>
    </w:p>
    <w:p w14:paraId="06F822BC" w14:textId="77777777" w:rsidR="00751FC8" w:rsidRPr="00751FC8" w:rsidRDefault="00751FC8">
      <w:pPr>
        <w:spacing w:line="480" w:lineRule="auto"/>
        <w:rPr>
          <w:ins w:id="791" w:author="Emma Sophia Donnelly" w:date="2025-01-24T11:48:00Z"/>
          <w:rFonts w:ascii="Calibri" w:eastAsiaTheme="minorEastAsia" w:hAnsi="Calibri" w:cs="Calibri"/>
          <w:rPrChange w:id="792" w:author="Emma Sophia Donnelly" w:date="2025-01-24T11:48:00Z">
            <w:rPr>
              <w:ins w:id="793" w:author="Emma Sophia Donnelly" w:date="2025-01-24T11:48:00Z"/>
              <w:rFonts w:eastAsiaTheme="minorEastAsia"/>
            </w:rPr>
          </w:rPrChange>
        </w:rPr>
        <w:pPrChange w:id="794" w:author="Emma Sophia Donnelly" w:date="2025-01-24T11:48:00Z">
          <w:pPr/>
        </w:pPrChange>
      </w:pPr>
      <w:ins w:id="795" w:author="Emma Sophia Donnelly" w:date="2025-01-24T11:48:00Z">
        <w:r w:rsidRPr="00751FC8">
          <w:rPr>
            <w:rFonts w:ascii="Calibri" w:hAnsi="Calibri" w:cs="Calibri"/>
            <w:rPrChange w:id="796" w:author="Emma Sophia Donnelly" w:date="2025-01-24T11:48:00Z">
              <w:rPr/>
            </w:rPrChange>
          </w:rPr>
          <w:t xml:space="preserve">where </w:t>
        </w:r>
      </w:ins>
      <m:oMath>
        <m:sSub>
          <m:sSubPr>
            <m:ctrlPr>
              <w:ins w:id="797" w:author="Emma Sophia Donnelly" w:date="2025-01-24T11:48:00Z">
                <w:rPr>
                  <w:rFonts w:ascii="Cambria Math" w:hAnsi="Cambria Math" w:cs="Calibri"/>
                  <w:i/>
                </w:rPr>
              </w:ins>
            </m:ctrlPr>
          </m:sSubPr>
          <m:e>
            <m:r>
              <w:ins w:id="798" w:author="Emma Sophia Donnelly" w:date="2025-01-24T11:48:00Z">
                <w:rPr>
                  <w:rFonts w:ascii="Cambria Math" w:hAnsi="Cambria Math" w:cs="Calibri"/>
                </w:rPr>
                <m:t>ε</m:t>
              </w:ins>
            </m:r>
          </m:e>
          <m:sub>
            <m:r>
              <w:ins w:id="799" w:author="Emma Sophia Donnelly" w:date="2025-01-24T11:48:00Z">
                <w:rPr>
                  <w:rFonts w:ascii="Cambria Math" w:hAnsi="Cambria Math" w:cs="Calibri"/>
                </w:rPr>
                <m:t>π,Q</m:t>
              </w:ins>
            </m:r>
          </m:sub>
        </m:sSub>
        <m:r>
          <w:ins w:id="800" w:author="Emma Sophia Donnelly" w:date="2025-01-24T11:48:00Z">
            <w:rPr>
              <w:rFonts w:ascii="Cambria Math" w:eastAsiaTheme="minorEastAsia" w:hAnsi="Cambria Math" w:cs="Calibri"/>
            </w:rPr>
            <m:t>=</m:t>
          </w:ins>
        </m:r>
        <m:f>
          <m:fPr>
            <m:ctrlPr>
              <w:ins w:id="801" w:author="Emma Sophia Donnelly" w:date="2025-01-24T11:48:00Z">
                <w:rPr>
                  <w:rFonts w:ascii="Cambria Math" w:eastAsiaTheme="minorEastAsia" w:hAnsi="Cambria Math" w:cs="Calibri"/>
                  <w:i/>
                  <w:iCs/>
                </w:rPr>
              </w:ins>
            </m:ctrlPr>
          </m:fPr>
          <m:num>
            <m:r>
              <w:ins w:id="802" w:author="Emma Sophia Donnelly" w:date="2025-01-24T11:48:00Z">
                <w:rPr>
                  <w:rFonts w:ascii="Cambria Math" w:eastAsiaTheme="minorEastAsia" w:hAnsi="Cambria Math" w:cs="Calibri"/>
                </w:rPr>
                <m:t>∂</m:t>
              </w:ins>
            </m:r>
            <m:sSup>
              <m:sSupPr>
                <m:ctrlPr>
                  <w:ins w:id="803" w:author="Emma Sophia Donnelly" w:date="2025-01-24T11:48:00Z">
                    <w:rPr>
                      <w:rFonts w:ascii="Cambria Math" w:eastAsiaTheme="minorEastAsia" w:hAnsi="Cambria Math" w:cs="Calibri"/>
                      <w:i/>
                      <w:iCs/>
                    </w:rPr>
                  </w:ins>
                </m:ctrlPr>
              </m:sSupPr>
              <m:e>
                <m:r>
                  <w:ins w:id="804" w:author="Emma Sophia Donnelly" w:date="2025-01-24T11:48:00Z">
                    <w:rPr>
                      <w:rFonts w:ascii="Cambria Math" w:eastAsiaTheme="minorEastAsia" w:hAnsi="Cambria Math" w:cs="Calibri"/>
                    </w:rPr>
                    <m:t>π</m:t>
                  </w:ins>
                </m:r>
              </m:e>
              <m:sup>
                <m:r>
                  <w:ins w:id="805" w:author="Emma Sophia Donnelly" w:date="2025-01-24T11:48:00Z">
                    <w:rPr>
                      <w:rFonts w:ascii="Cambria Math" w:eastAsiaTheme="minorEastAsia" w:hAnsi="Cambria Math" w:cs="Calibri"/>
                    </w:rPr>
                    <m:t>*</m:t>
                  </w:ins>
                </m:r>
              </m:sup>
            </m:sSup>
          </m:num>
          <m:den>
            <m:r>
              <w:ins w:id="806" w:author="Emma Sophia Donnelly" w:date="2025-01-24T11:48:00Z">
                <w:rPr>
                  <w:rFonts w:ascii="Cambria Math" w:eastAsiaTheme="minorEastAsia" w:hAnsi="Cambria Math" w:cs="Calibri"/>
                </w:rPr>
                <m:t>∂Q</m:t>
              </w:ins>
            </m:r>
          </m:den>
        </m:f>
        <m:f>
          <m:fPr>
            <m:ctrlPr>
              <w:ins w:id="807" w:author="Emma Sophia Donnelly" w:date="2025-01-24T11:48:00Z">
                <w:rPr>
                  <w:rFonts w:ascii="Cambria Math" w:eastAsiaTheme="minorEastAsia" w:hAnsi="Cambria Math" w:cs="Calibri"/>
                  <w:i/>
                  <w:iCs/>
                </w:rPr>
              </w:ins>
            </m:ctrlPr>
          </m:fPr>
          <m:num>
            <m:r>
              <w:ins w:id="808" w:author="Emma Sophia Donnelly" w:date="2025-01-24T11:48:00Z">
                <w:rPr>
                  <w:rFonts w:ascii="Cambria Math" w:eastAsiaTheme="minorEastAsia" w:hAnsi="Cambria Math" w:cs="Calibri"/>
                </w:rPr>
                <m:t>Q</m:t>
              </w:ins>
            </m:r>
          </m:num>
          <m:den>
            <m:sSup>
              <m:sSupPr>
                <m:ctrlPr>
                  <w:ins w:id="809" w:author="Emma Sophia Donnelly" w:date="2025-01-24T11:48:00Z">
                    <w:rPr>
                      <w:rFonts w:ascii="Cambria Math" w:eastAsiaTheme="minorEastAsia" w:hAnsi="Cambria Math" w:cs="Calibri"/>
                      <w:i/>
                      <w:iCs/>
                    </w:rPr>
                  </w:ins>
                </m:ctrlPr>
              </m:sSupPr>
              <m:e>
                <m:r>
                  <w:ins w:id="810" w:author="Emma Sophia Donnelly" w:date="2025-01-24T11:48:00Z">
                    <w:rPr>
                      <w:rFonts w:ascii="Cambria Math" w:eastAsiaTheme="minorEastAsia" w:hAnsi="Cambria Math" w:cs="Calibri"/>
                    </w:rPr>
                    <m:t>π</m:t>
                  </w:ins>
                </m:r>
              </m:e>
              <m:sup>
                <m:r>
                  <w:ins w:id="811" w:author="Emma Sophia Donnelly" w:date="2025-01-24T11:48:00Z">
                    <w:rPr>
                      <w:rFonts w:ascii="Cambria Math" w:eastAsiaTheme="minorEastAsia" w:hAnsi="Cambria Math" w:cs="Calibri"/>
                    </w:rPr>
                    <m:t>*</m:t>
                  </w:ins>
                </m:r>
              </m:sup>
            </m:sSup>
          </m:den>
        </m:f>
        <m:r>
          <w:ins w:id="812" w:author="Emma Sophia Donnelly" w:date="2025-01-24T11:48:00Z">
            <w:rPr>
              <w:rFonts w:ascii="Cambria Math" w:eastAsiaTheme="minorEastAsia" w:hAnsi="Cambria Math" w:cs="Calibri"/>
            </w:rPr>
            <m:t>&gt;0</m:t>
          </w:ins>
        </m:r>
      </m:oMath>
      <w:ins w:id="813" w:author="Emma Sophia Donnelly" w:date="2025-01-24T11:48:00Z">
        <w:r w:rsidRPr="00751FC8">
          <w:rPr>
            <w:rFonts w:ascii="Calibri" w:eastAsiaTheme="minorEastAsia" w:hAnsi="Calibri" w:cs="Calibri"/>
            <w:iCs/>
            <w:rPrChange w:id="814" w:author="Emma Sophia Donnelly" w:date="2025-01-24T11:48:00Z">
              <w:rPr>
                <w:rFonts w:eastAsiaTheme="minorEastAsia"/>
                <w:iCs/>
              </w:rPr>
            </w:rPrChange>
          </w:rPr>
          <w:t xml:space="preserve"> is an elasticity of demand (captured by </w:t>
        </w:r>
        <w:r w:rsidRPr="00751FC8">
          <w:rPr>
            <w:rFonts w:ascii="Calibri" w:eastAsiaTheme="minorEastAsia" w:hAnsi="Calibri" w:cs="Calibri"/>
            <w:i/>
            <w:rPrChange w:id="815" w:author="Emma Sophia Donnelly" w:date="2025-01-24T11:48:00Z">
              <w:rPr>
                <w:rFonts w:eastAsiaTheme="minorEastAsia"/>
                <w:i/>
              </w:rPr>
            </w:rPrChange>
          </w:rPr>
          <w:t>π</w:t>
        </w:r>
        <w:r w:rsidRPr="00751FC8">
          <w:rPr>
            <w:rFonts w:ascii="Calibri" w:eastAsiaTheme="minorEastAsia" w:hAnsi="Calibri" w:cs="Calibri"/>
            <w:iCs/>
            <w:vertAlign w:val="superscript"/>
            <w:rPrChange w:id="816" w:author="Emma Sophia Donnelly" w:date="2025-01-24T11:48:00Z">
              <w:rPr>
                <w:rFonts w:eastAsiaTheme="minorEastAsia"/>
                <w:iCs/>
                <w:vertAlign w:val="superscript"/>
              </w:rPr>
            </w:rPrChange>
          </w:rPr>
          <w:t>*</w:t>
        </w:r>
        <w:r w:rsidRPr="00751FC8">
          <w:rPr>
            <w:rFonts w:ascii="Calibri" w:eastAsiaTheme="minorEastAsia" w:hAnsi="Calibri" w:cs="Calibri"/>
            <w:iCs/>
            <w:rPrChange w:id="817" w:author="Emma Sophia Donnelly" w:date="2025-01-24T11:48:00Z">
              <w:rPr>
                <w:rFonts w:eastAsiaTheme="minorEastAsia"/>
                <w:iCs/>
              </w:rPr>
            </w:rPrChange>
          </w:rPr>
          <w:t>) with respect to the quota. The sign of ∂</w:t>
        </w:r>
        <w:r w:rsidRPr="00751FC8">
          <w:rPr>
            <w:rFonts w:ascii="Calibri" w:eastAsiaTheme="minorEastAsia" w:hAnsi="Calibri" w:cs="Calibri"/>
            <w:i/>
            <w:rPrChange w:id="818" w:author="Emma Sophia Donnelly" w:date="2025-01-24T11:48:00Z">
              <w:rPr>
                <w:rFonts w:eastAsiaTheme="minorEastAsia"/>
                <w:i/>
              </w:rPr>
            </w:rPrChange>
          </w:rPr>
          <w:t>p</w:t>
        </w:r>
        <w:r w:rsidRPr="00751FC8">
          <w:rPr>
            <w:rFonts w:ascii="Calibri" w:eastAsiaTheme="minorEastAsia" w:hAnsi="Calibri" w:cs="Calibri"/>
            <w:iCs/>
            <w:rPrChange w:id="819" w:author="Emma Sophia Donnelly" w:date="2025-01-24T11:48:00Z">
              <w:rPr>
                <w:rFonts w:eastAsiaTheme="minorEastAsia"/>
                <w:iCs/>
              </w:rPr>
            </w:rPrChange>
          </w:rPr>
          <w:t>/∂</w:t>
        </w:r>
        <w:r w:rsidRPr="00751FC8">
          <w:rPr>
            <w:rFonts w:ascii="Calibri" w:eastAsiaTheme="minorEastAsia" w:hAnsi="Calibri" w:cs="Calibri"/>
            <w:i/>
            <w:rPrChange w:id="820" w:author="Emma Sophia Donnelly" w:date="2025-01-24T11:48:00Z">
              <w:rPr>
                <w:rFonts w:eastAsiaTheme="minorEastAsia"/>
                <w:i/>
              </w:rPr>
            </w:rPrChange>
          </w:rPr>
          <w:t xml:space="preserve">Q </w:t>
        </w:r>
        <w:r w:rsidRPr="00751FC8">
          <w:rPr>
            <w:rFonts w:ascii="Calibri" w:eastAsiaTheme="minorEastAsia" w:hAnsi="Calibri" w:cs="Calibri"/>
            <w:iCs/>
            <w:rPrChange w:id="821" w:author="Emma Sophia Donnelly" w:date="2025-01-24T11:48:00Z">
              <w:rPr>
                <w:rFonts w:eastAsiaTheme="minorEastAsia"/>
                <w:iCs/>
              </w:rPr>
            </w:rPrChange>
          </w:rPr>
          <w:t xml:space="preserve">and, hence, </w:t>
        </w:r>
      </w:ins>
      <m:oMath>
        <m:f>
          <m:fPr>
            <m:type m:val="lin"/>
            <m:ctrlPr>
              <w:ins w:id="822" w:author="Emma Sophia Donnelly" w:date="2025-01-24T11:48:00Z">
                <w:rPr>
                  <w:rFonts w:ascii="Cambria Math" w:eastAsiaTheme="minorEastAsia" w:hAnsi="Cambria Math" w:cs="Calibri"/>
                  <w:i/>
                </w:rPr>
              </w:ins>
            </m:ctrlPr>
          </m:fPr>
          <m:num>
            <m:r>
              <w:ins w:id="823" w:author="Emma Sophia Donnelly" w:date="2025-01-24T11:48:00Z">
                <w:rPr>
                  <w:rFonts w:ascii="Cambria Math" w:eastAsiaTheme="minorEastAsia" w:hAnsi="Cambria Math" w:cs="Calibri"/>
                </w:rPr>
                <m:t>dl</m:t>
              </w:ins>
            </m:r>
          </m:num>
          <m:den>
            <m:r>
              <w:ins w:id="824" w:author="Emma Sophia Donnelly" w:date="2025-01-24T11:48:00Z">
                <w:rPr>
                  <w:rFonts w:ascii="Cambria Math" w:eastAsiaTheme="minorEastAsia" w:hAnsi="Cambria Math" w:cs="Calibri"/>
                </w:rPr>
                <m:t>dQ</m:t>
              </w:ins>
            </m:r>
          </m:den>
        </m:f>
      </m:oMath>
      <w:ins w:id="825" w:author="Emma Sophia Donnelly" w:date="2025-01-24T11:48:00Z">
        <w:r w:rsidRPr="00751FC8">
          <w:rPr>
            <w:rFonts w:ascii="Calibri" w:eastAsiaTheme="minorEastAsia" w:hAnsi="Calibri" w:cs="Calibri"/>
            <w:rPrChange w:id="826" w:author="Emma Sophia Donnelly" w:date="2025-01-24T11:48:00Z">
              <w:rPr>
                <w:rFonts w:eastAsiaTheme="minorEastAsia"/>
              </w:rPr>
            </w:rPrChange>
          </w:rPr>
          <w:t xml:space="preserve">, depends on how responsive participation/demand is to changes in the quota. If </w:t>
        </w:r>
      </w:ins>
      <m:oMath>
        <m:sSub>
          <m:sSubPr>
            <m:ctrlPr>
              <w:ins w:id="827" w:author="Emma Sophia Donnelly" w:date="2025-01-24T11:48:00Z">
                <w:rPr>
                  <w:rFonts w:ascii="Cambria Math" w:hAnsi="Cambria Math" w:cs="Calibri"/>
                  <w:i/>
                </w:rPr>
              </w:ins>
            </m:ctrlPr>
          </m:sSubPr>
          <m:e>
            <m:r>
              <w:ins w:id="828" w:author="Emma Sophia Donnelly" w:date="2025-01-24T11:48:00Z">
                <w:rPr>
                  <w:rFonts w:ascii="Cambria Math" w:hAnsi="Cambria Math" w:cs="Calibri"/>
                </w:rPr>
                <m:t>ε</m:t>
              </w:ins>
            </m:r>
          </m:e>
          <m:sub>
            <m:r>
              <w:ins w:id="829" w:author="Emma Sophia Donnelly" w:date="2025-01-24T11:48:00Z">
                <w:rPr>
                  <w:rFonts w:ascii="Cambria Math" w:hAnsi="Cambria Math" w:cs="Calibri"/>
                </w:rPr>
                <m:t>π,Q</m:t>
              </w:ins>
            </m:r>
          </m:sub>
        </m:sSub>
        <m:r>
          <w:ins w:id="830" w:author="Emma Sophia Donnelly" w:date="2025-01-24T11:48:00Z">
            <w:rPr>
              <w:rFonts w:ascii="Cambria Math" w:hAnsi="Cambria Math" w:cs="Calibri"/>
            </w:rPr>
            <m:t>≈1</m:t>
          </w:ins>
        </m:r>
      </m:oMath>
      <w:ins w:id="831" w:author="Emma Sophia Donnelly" w:date="2025-01-24T11:48:00Z">
        <w:r w:rsidRPr="00751FC8">
          <w:rPr>
            <w:rFonts w:ascii="Calibri" w:eastAsiaTheme="minorEastAsia" w:hAnsi="Calibri" w:cs="Calibri"/>
            <w:rPrChange w:id="832" w:author="Emma Sophia Donnelly" w:date="2025-01-24T11:48:00Z">
              <w:rPr>
                <w:rFonts w:eastAsiaTheme="minorEastAsia"/>
              </w:rPr>
            </w:rPrChange>
          </w:rPr>
          <w:t xml:space="preserve">, then we would expect small (and perhaps insignificant) scope effects from changing the quota. Intuitively, if increasing the quota proportionally raises demand, then the effect on </w:t>
        </w:r>
        <w:r w:rsidRPr="00751FC8">
          <w:rPr>
            <w:rFonts w:ascii="Calibri" w:eastAsiaTheme="minorEastAsia" w:hAnsi="Calibri" w:cs="Calibri"/>
            <w:i/>
            <w:iCs/>
            <w:rPrChange w:id="833" w:author="Emma Sophia Donnelly" w:date="2025-01-24T11:48:00Z">
              <w:rPr>
                <w:rFonts w:eastAsiaTheme="minorEastAsia"/>
                <w:i/>
                <w:iCs/>
              </w:rPr>
            </w:rPrChange>
          </w:rPr>
          <w:t>p</w:t>
        </w:r>
        <w:r w:rsidRPr="00751FC8">
          <w:rPr>
            <w:rFonts w:ascii="Calibri" w:eastAsiaTheme="minorEastAsia" w:hAnsi="Calibri" w:cs="Calibri"/>
            <w:rPrChange w:id="834" w:author="Emma Sophia Donnelly" w:date="2025-01-24T11:48:00Z">
              <w:rPr>
                <w:rFonts w:eastAsiaTheme="minorEastAsia"/>
              </w:rPr>
            </w:rPrChange>
          </w:rPr>
          <w:t xml:space="preserve"> from changing the quota should be small. Since the quota only affects utility via changes </w:t>
        </w:r>
        <w:proofErr w:type="spellStart"/>
        <w:r w:rsidRPr="00751FC8">
          <w:rPr>
            <w:rFonts w:ascii="Calibri" w:eastAsiaTheme="minorEastAsia" w:hAnsi="Calibri" w:cs="Calibri"/>
            <w:rPrChange w:id="835" w:author="Emma Sophia Donnelly" w:date="2025-01-24T11:48:00Z">
              <w:rPr>
                <w:rFonts w:eastAsiaTheme="minorEastAsia"/>
              </w:rPr>
            </w:rPrChange>
          </w:rPr>
          <w:t xml:space="preserve">to </w:t>
        </w:r>
        <w:r w:rsidRPr="00751FC8">
          <w:rPr>
            <w:rFonts w:ascii="Calibri" w:eastAsiaTheme="minorEastAsia" w:hAnsi="Calibri" w:cs="Calibri"/>
            <w:i/>
            <w:iCs/>
            <w:rPrChange w:id="836" w:author="Emma Sophia Donnelly" w:date="2025-01-24T11:48:00Z">
              <w:rPr>
                <w:rFonts w:eastAsiaTheme="minorEastAsia"/>
                <w:i/>
                <w:iCs/>
              </w:rPr>
            </w:rPrChange>
          </w:rPr>
          <w:t>p</w:t>
        </w:r>
        <w:proofErr w:type="spellEnd"/>
        <w:r w:rsidRPr="00751FC8">
          <w:rPr>
            <w:rFonts w:ascii="Calibri" w:eastAsiaTheme="minorEastAsia" w:hAnsi="Calibri" w:cs="Calibri"/>
            <w:rPrChange w:id="837" w:author="Emma Sophia Donnelly" w:date="2025-01-24T11:48:00Z">
              <w:rPr>
                <w:rFonts w:eastAsiaTheme="minorEastAsia"/>
              </w:rPr>
            </w:rPrChange>
          </w:rPr>
          <w:t xml:space="preserve">, if the probability of getting a permit does not change with the quota, then willingness to pay for the permit should not change either. If participation is highly inelastic (i.e., </w:t>
        </w:r>
      </w:ins>
      <m:oMath>
        <m:sSub>
          <m:sSubPr>
            <m:ctrlPr>
              <w:ins w:id="838" w:author="Emma Sophia Donnelly" w:date="2025-01-24T11:48:00Z">
                <w:rPr>
                  <w:rFonts w:ascii="Cambria Math" w:hAnsi="Cambria Math" w:cs="Calibri"/>
                  <w:i/>
                </w:rPr>
              </w:ins>
            </m:ctrlPr>
          </m:sSubPr>
          <m:e>
            <m:r>
              <w:ins w:id="839" w:author="Emma Sophia Donnelly" w:date="2025-01-24T11:48:00Z">
                <w:rPr>
                  <w:rFonts w:ascii="Cambria Math" w:hAnsi="Cambria Math" w:cs="Calibri"/>
                </w:rPr>
                <m:t>ε</m:t>
              </w:ins>
            </m:r>
          </m:e>
          <m:sub>
            <m:r>
              <w:ins w:id="840" w:author="Emma Sophia Donnelly" w:date="2025-01-24T11:48:00Z">
                <w:rPr>
                  <w:rFonts w:ascii="Cambria Math" w:hAnsi="Cambria Math" w:cs="Calibri"/>
                </w:rPr>
                <m:t>π,Q</m:t>
              </w:ins>
            </m:r>
          </m:sub>
        </m:sSub>
        <m:r>
          <w:ins w:id="841" w:author="Emma Sophia Donnelly" w:date="2025-01-24T11:48:00Z">
            <w:rPr>
              <w:rFonts w:ascii="Cambria Math" w:hAnsi="Cambria Math" w:cs="Calibri"/>
            </w:rPr>
            <m:t>≪1</m:t>
          </w:ins>
        </m:r>
      </m:oMath>
      <w:ins w:id="842" w:author="Emma Sophia Donnelly" w:date="2025-01-24T11:48:00Z">
        <w:r w:rsidRPr="00751FC8">
          <w:rPr>
            <w:rFonts w:ascii="Calibri" w:eastAsiaTheme="minorEastAsia" w:hAnsi="Calibri" w:cs="Calibri"/>
            <w:rPrChange w:id="843" w:author="Emma Sophia Donnelly" w:date="2025-01-24T11:48:00Z">
              <w:rPr>
                <w:rFonts w:eastAsiaTheme="minorEastAsia"/>
              </w:rPr>
            </w:rPrChange>
          </w:rPr>
          <w:t xml:space="preserve">), then I expect </w:t>
        </w:r>
      </w:ins>
      <m:oMath>
        <m:f>
          <m:fPr>
            <m:type m:val="lin"/>
            <m:ctrlPr>
              <w:ins w:id="844" w:author="Emma Sophia Donnelly" w:date="2025-01-24T11:48:00Z">
                <w:rPr>
                  <w:rFonts w:ascii="Cambria Math" w:eastAsiaTheme="minorEastAsia" w:hAnsi="Cambria Math" w:cs="Calibri"/>
                  <w:i/>
                </w:rPr>
              </w:ins>
            </m:ctrlPr>
          </m:fPr>
          <m:num>
            <m:r>
              <w:ins w:id="845" w:author="Emma Sophia Donnelly" w:date="2025-01-24T11:48:00Z">
                <w:rPr>
                  <w:rFonts w:ascii="Cambria Math" w:eastAsiaTheme="minorEastAsia" w:hAnsi="Cambria Math" w:cs="Calibri"/>
                </w:rPr>
                <m:t>dl</m:t>
              </w:ins>
            </m:r>
          </m:num>
          <m:den>
            <m:r>
              <w:ins w:id="846" w:author="Emma Sophia Donnelly" w:date="2025-01-24T11:48:00Z">
                <w:rPr>
                  <w:rFonts w:ascii="Cambria Math" w:eastAsiaTheme="minorEastAsia" w:hAnsi="Cambria Math" w:cs="Calibri"/>
                </w:rPr>
                <m:t>dQ</m:t>
              </w:ins>
            </m:r>
          </m:den>
        </m:f>
        <m:r>
          <w:ins w:id="847" w:author="Emma Sophia Donnelly" w:date="2025-01-24T11:48:00Z">
            <w:rPr>
              <w:rFonts w:ascii="Cambria Math" w:eastAsiaTheme="minorEastAsia" w:hAnsi="Cambria Math" w:cs="Calibri"/>
            </w:rPr>
            <m:t>≫0</m:t>
          </w:ins>
        </m:r>
      </m:oMath>
      <w:ins w:id="848" w:author="Emma Sophia Donnelly" w:date="2025-01-24T11:48:00Z">
        <w:r w:rsidRPr="00751FC8">
          <w:rPr>
            <w:rFonts w:ascii="Calibri" w:eastAsiaTheme="minorEastAsia" w:hAnsi="Calibri" w:cs="Calibri"/>
            <w:rPrChange w:id="849" w:author="Emma Sophia Donnelly" w:date="2025-01-24T11:48:00Z">
              <w:rPr>
                <w:rFonts w:eastAsiaTheme="minorEastAsia"/>
              </w:rPr>
            </w:rPrChange>
          </w:rPr>
          <w:t xml:space="preserve"> and, hence, there should be significant scope effects. Increasing the quota would increase </w:t>
        </w:r>
        <w:r w:rsidRPr="00751FC8">
          <w:rPr>
            <w:rFonts w:ascii="Calibri" w:eastAsiaTheme="minorEastAsia" w:hAnsi="Calibri" w:cs="Calibri"/>
            <w:i/>
            <w:iCs/>
            <w:rPrChange w:id="850" w:author="Emma Sophia Donnelly" w:date="2025-01-24T11:48:00Z">
              <w:rPr>
                <w:rFonts w:eastAsiaTheme="minorEastAsia"/>
                <w:i/>
                <w:iCs/>
              </w:rPr>
            </w:rPrChange>
          </w:rPr>
          <w:t>p</w:t>
        </w:r>
        <w:r w:rsidRPr="00751FC8">
          <w:rPr>
            <w:rFonts w:ascii="Calibri" w:eastAsiaTheme="minorEastAsia" w:hAnsi="Calibri" w:cs="Calibri"/>
            <w:rPrChange w:id="851" w:author="Emma Sophia Donnelly" w:date="2025-01-24T11:48:00Z">
              <w:rPr>
                <w:rFonts w:eastAsiaTheme="minorEastAsia"/>
              </w:rPr>
            </w:rPrChange>
          </w:rPr>
          <w:t xml:space="preserve"> in this case, without the attenuating effect on participation </w:t>
        </w:r>
        <w:r w:rsidRPr="00751FC8">
          <w:rPr>
            <w:rFonts w:ascii="Calibri" w:eastAsiaTheme="minorEastAsia" w:hAnsi="Calibri" w:cs="Calibri"/>
            <w:i/>
            <w:iCs/>
            <w:rPrChange w:id="852" w:author="Emma Sophia Donnelly" w:date="2025-01-24T11:48:00Z">
              <w:rPr>
                <w:rFonts w:eastAsiaTheme="minorEastAsia"/>
                <w:i/>
                <w:iCs/>
              </w:rPr>
            </w:rPrChange>
          </w:rPr>
          <w:t>π</w:t>
        </w:r>
        <w:r w:rsidRPr="00751FC8">
          <w:rPr>
            <w:rFonts w:ascii="Calibri" w:eastAsiaTheme="minorEastAsia" w:hAnsi="Calibri" w:cs="Calibri"/>
            <w:vertAlign w:val="superscript"/>
            <w:rPrChange w:id="853" w:author="Emma Sophia Donnelly" w:date="2025-01-24T11:48:00Z">
              <w:rPr>
                <w:rFonts w:eastAsiaTheme="minorEastAsia"/>
                <w:vertAlign w:val="superscript"/>
              </w:rPr>
            </w:rPrChange>
          </w:rPr>
          <w:t>*</w:t>
        </w:r>
        <w:r w:rsidRPr="00751FC8">
          <w:rPr>
            <w:rFonts w:ascii="Calibri" w:eastAsiaTheme="minorEastAsia" w:hAnsi="Calibri" w:cs="Calibri"/>
            <w:rPrChange w:id="854" w:author="Emma Sophia Donnelly" w:date="2025-01-24T11:48:00Z">
              <w:rPr>
                <w:rFonts w:eastAsiaTheme="minorEastAsia"/>
              </w:rPr>
            </w:rPrChange>
          </w:rPr>
          <w:t xml:space="preserve">. Finally, if </w:t>
        </w:r>
      </w:ins>
      <m:oMath>
        <m:sSub>
          <m:sSubPr>
            <m:ctrlPr>
              <w:ins w:id="855" w:author="Emma Sophia Donnelly" w:date="2025-01-24T11:48:00Z">
                <w:rPr>
                  <w:rFonts w:ascii="Cambria Math" w:hAnsi="Cambria Math" w:cs="Calibri"/>
                  <w:i/>
                </w:rPr>
              </w:ins>
            </m:ctrlPr>
          </m:sSubPr>
          <m:e>
            <m:r>
              <w:ins w:id="856" w:author="Emma Sophia Donnelly" w:date="2025-01-24T11:48:00Z">
                <w:rPr>
                  <w:rFonts w:ascii="Cambria Math" w:hAnsi="Cambria Math" w:cs="Calibri"/>
                </w:rPr>
                <m:t>ε</m:t>
              </w:ins>
            </m:r>
          </m:e>
          <m:sub>
            <m:r>
              <w:ins w:id="857" w:author="Emma Sophia Donnelly" w:date="2025-01-24T11:48:00Z">
                <w:rPr>
                  <w:rFonts w:ascii="Cambria Math" w:hAnsi="Cambria Math" w:cs="Calibri"/>
                </w:rPr>
                <m:t>π,Q</m:t>
              </w:ins>
            </m:r>
          </m:sub>
        </m:sSub>
        <m:r>
          <w:ins w:id="858" w:author="Emma Sophia Donnelly" w:date="2025-01-24T11:48:00Z">
            <w:rPr>
              <w:rFonts w:ascii="Cambria Math" w:hAnsi="Cambria Math" w:cs="Calibri"/>
            </w:rPr>
            <m:t>≫1</m:t>
          </w:ins>
        </m:r>
      </m:oMath>
      <w:ins w:id="859" w:author="Emma Sophia Donnelly" w:date="2025-01-24T11:48:00Z">
        <w:r w:rsidRPr="00751FC8">
          <w:rPr>
            <w:rFonts w:ascii="Calibri" w:eastAsiaTheme="minorEastAsia" w:hAnsi="Calibri" w:cs="Calibri"/>
            <w:rPrChange w:id="860" w:author="Emma Sophia Donnelly" w:date="2025-01-24T11:48:00Z">
              <w:rPr>
                <w:rFonts w:eastAsiaTheme="minorEastAsia"/>
              </w:rPr>
            </w:rPrChange>
          </w:rPr>
          <w:t xml:space="preserve">, then </w:t>
        </w:r>
      </w:ins>
      <m:oMath>
        <m:f>
          <m:fPr>
            <m:type m:val="lin"/>
            <m:ctrlPr>
              <w:ins w:id="861" w:author="Emma Sophia Donnelly" w:date="2025-01-24T11:48:00Z">
                <w:rPr>
                  <w:rFonts w:ascii="Cambria Math" w:eastAsiaTheme="minorEastAsia" w:hAnsi="Cambria Math" w:cs="Calibri"/>
                  <w:i/>
                </w:rPr>
              </w:ins>
            </m:ctrlPr>
          </m:fPr>
          <m:num>
            <m:r>
              <w:ins w:id="862" w:author="Emma Sophia Donnelly" w:date="2025-01-24T11:48:00Z">
                <w:rPr>
                  <w:rFonts w:ascii="Cambria Math" w:eastAsiaTheme="minorEastAsia" w:hAnsi="Cambria Math" w:cs="Calibri"/>
                </w:rPr>
                <m:t>dl</m:t>
              </w:ins>
            </m:r>
          </m:num>
          <m:den>
            <m:r>
              <w:ins w:id="863" w:author="Emma Sophia Donnelly" w:date="2025-01-24T11:48:00Z">
                <w:rPr>
                  <w:rFonts w:ascii="Cambria Math" w:eastAsiaTheme="minorEastAsia" w:hAnsi="Cambria Math" w:cs="Calibri"/>
                </w:rPr>
                <m:t>dQ</m:t>
              </w:ins>
            </m:r>
          </m:den>
        </m:f>
        <m:r>
          <w:ins w:id="864" w:author="Emma Sophia Donnelly" w:date="2025-01-24T11:48:00Z">
            <w:rPr>
              <w:rFonts w:ascii="Cambria Math" w:eastAsiaTheme="minorEastAsia" w:hAnsi="Cambria Math" w:cs="Calibri"/>
            </w:rPr>
            <m:t>≪0</m:t>
          </w:ins>
        </m:r>
      </m:oMath>
      <w:ins w:id="865" w:author="Emma Sophia Donnelly" w:date="2025-01-24T11:48:00Z">
        <w:r w:rsidRPr="00751FC8">
          <w:rPr>
            <w:rFonts w:ascii="Calibri" w:eastAsiaTheme="minorEastAsia" w:hAnsi="Calibri" w:cs="Calibri"/>
            <w:rPrChange w:id="866" w:author="Emma Sophia Donnelly" w:date="2025-01-24T11:48:00Z">
              <w:rPr>
                <w:rFonts w:eastAsiaTheme="minorEastAsia"/>
              </w:rPr>
            </w:rPrChange>
          </w:rPr>
          <w:t xml:space="preserve">; increasing the quota significantly increases the attenuating effect of participation, swamping the increase in the success probability from raising </w:t>
        </w:r>
        <w:r w:rsidRPr="00751FC8">
          <w:rPr>
            <w:rFonts w:ascii="Calibri" w:eastAsiaTheme="minorEastAsia" w:hAnsi="Calibri" w:cs="Calibri"/>
            <w:i/>
            <w:iCs/>
            <w:rPrChange w:id="867" w:author="Emma Sophia Donnelly" w:date="2025-01-24T11:48:00Z">
              <w:rPr>
                <w:rFonts w:eastAsiaTheme="minorEastAsia"/>
                <w:i/>
                <w:iCs/>
              </w:rPr>
            </w:rPrChange>
          </w:rPr>
          <w:t>Q</w:t>
        </w:r>
        <w:r w:rsidRPr="00751FC8">
          <w:rPr>
            <w:rFonts w:ascii="Calibri" w:eastAsiaTheme="minorEastAsia" w:hAnsi="Calibri" w:cs="Calibri"/>
            <w:rPrChange w:id="868" w:author="Emma Sophia Donnelly" w:date="2025-01-24T11:48:00Z">
              <w:rPr>
                <w:rFonts w:eastAsiaTheme="minorEastAsia"/>
              </w:rPr>
            </w:rPrChange>
          </w:rPr>
          <w:t>.</w:t>
        </w:r>
      </w:ins>
    </w:p>
    <w:p w14:paraId="7859405D" w14:textId="77777777" w:rsidR="00751FC8" w:rsidRDefault="00751FC8" w:rsidP="00751FC8">
      <w:pPr>
        <w:rPr>
          <w:ins w:id="869" w:author="Emma Sophia Donnelly" w:date="2025-01-24T11:48:00Z"/>
          <w:rFonts w:eastAsiaTheme="minorEastAsia"/>
        </w:rPr>
      </w:pPr>
    </w:p>
    <w:p w14:paraId="762716F3" w14:textId="77777777" w:rsidR="00B76EDB" w:rsidRDefault="00B76EDB" w:rsidP="00B76EDB">
      <w:pPr>
        <w:rPr>
          <w:ins w:id="870" w:author="Emma Sophia Donnelly" w:date="2025-01-24T11:44:00Z"/>
        </w:rPr>
      </w:pPr>
    </w:p>
    <w:p w14:paraId="2DC9C592" w14:textId="77777777" w:rsidR="008F22BD" w:rsidRDefault="008F22BD" w:rsidP="00A86289">
      <w:pPr>
        <w:spacing w:line="480" w:lineRule="auto"/>
        <w:jc w:val="both"/>
        <w:rPr>
          <w:ins w:id="871" w:author="Emma Sophia Donnelly" w:date="2025-01-24T11:21:00Z"/>
          <w:rFonts w:ascii="Calibri" w:eastAsiaTheme="minorEastAsia" w:hAnsi="Calibri" w:cs="Calibri"/>
        </w:rPr>
      </w:pPr>
    </w:p>
    <w:p w14:paraId="51ECAA59" w14:textId="16BA0318" w:rsidR="00595E9C" w:rsidRPr="00595E9C" w:rsidDel="00AA4CE7" w:rsidRDefault="008A76FF">
      <w:pPr>
        <w:spacing w:line="480" w:lineRule="auto"/>
        <w:jc w:val="both"/>
        <w:rPr>
          <w:del w:id="872" w:author="Emma Sophia Donnelly" w:date="2025-01-24T11:23:00Z"/>
          <w:rFonts w:ascii="Calibri" w:eastAsiaTheme="minorEastAsia" w:hAnsi="Calibri" w:cs="Calibri"/>
        </w:rPr>
      </w:pPr>
      <w:del w:id="873" w:author="Emma Sophia Donnelly" w:date="2025-01-24T11:20:00Z">
        <w:r w:rsidRPr="001C446F" w:rsidDel="00595E9C">
          <w:rPr>
            <w:rFonts w:ascii="Calibri" w:eastAsiaTheme="minorEastAsia" w:hAnsi="Calibri" w:cs="Calibri"/>
          </w:rPr>
          <w:lastRenderedPageBreak/>
          <w:delText xml:space="preserve">. </w:delText>
        </w:r>
        <w:r w:rsidR="004D760B" w:rsidRPr="001C446F" w:rsidDel="00595E9C">
          <w:rPr>
            <w:rFonts w:ascii="Calibri" w:eastAsiaTheme="minorEastAsia" w:hAnsi="Calibri" w:cs="Calibri"/>
          </w:rPr>
          <w:delText xml:space="preserve">WTP is the value of </w:delText>
        </w:r>
      </w:del>
      <m:oMath>
        <m:r>
          <w:del w:id="874" w:author="Emma Sophia Donnelly" w:date="2025-01-24T11:20:00Z">
            <w:rPr>
              <w:rFonts w:ascii="Cambria Math" w:eastAsiaTheme="minorEastAsia" w:hAnsi="Cambria Math" w:cs="Calibri"/>
            </w:rPr>
            <m:t>l</m:t>
          </w:del>
        </m:r>
      </m:oMath>
      <w:del w:id="875" w:author="Emma Sophia Donnelly" w:date="2025-01-24T11:20:00Z">
        <w:r w:rsidR="004D760B" w:rsidRPr="001C446F" w:rsidDel="00595E9C">
          <w:rPr>
            <w:rFonts w:ascii="Calibri" w:eastAsiaTheme="minorEastAsia" w:hAnsi="Calibri" w:cs="Calibri"/>
          </w:rPr>
          <w:delText xml:space="preserve"> that solves </w:delText>
        </w:r>
      </w:del>
      <m:oMath>
        <m:r>
          <w:del w:id="876" w:author="Emma Sophia Donnelly" w:date="2025-01-24T11:20:00Z">
            <w:rPr>
              <w:rFonts w:ascii="Cambria Math" w:hAnsi="Cambria Math" w:cs="Calibri"/>
              <w:color w:val="000000"/>
              <w:bdr w:val="none" w:sz="0" w:space="0" w:color="auto" w:frame="1"/>
            </w:rPr>
            <m:t>U</m:t>
          </w:del>
        </m:r>
        <m:d>
          <m:dPr>
            <m:ctrlPr>
              <w:del w:id="877" w:author="Emma Sophia Donnelly" w:date="2025-01-24T11:20:00Z">
                <w:rPr>
                  <w:rFonts w:ascii="Cambria Math" w:hAnsi="Cambria Math" w:cs="Calibri"/>
                  <w:i/>
                  <w:color w:val="000000"/>
                  <w:bdr w:val="none" w:sz="0" w:space="0" w:color="auto" w:frame="1"/>
                </w:rPr>
              </w:del>
            </m:ctrlPr>
          </m:dPr>
          <m:e>
            <m:r>
              <w:del w:id="878" w:author="Emma Sophia Donnelly" w:date="2025-01-24T11:20:00Z">
                <w:rPr>
                  <w:rFonts w:ascii="Cambria Math" w:hAnsi="Cambria Math" w:cs="Calibri"/>
                  <w:color w:val="000000"/>
                  <w:bdr w:val="none" w:sz="0" w:space="0" w:color="auto" w:frame="1"/>
                </w:rPr>
                <m:t>η</m:t>
              </w:del>
            </m:r>
            <m:d>
              <m:dPr>
                <m:ctrlPr>
                  <w:del w:id="879" w:author="Emma Sophia Donnelly" w:date="2025-01-24T11:20:00Z">
                    <w:rPr>
                      <w:rFonts w:ascii="Cambria Math" w:hAnsi="Cambria Math" w:cs="Calibri"/>
                      <w:i/>
                      <w:color w:val="000000"/>
                      <w:bdr w:val="none" w:sz="0" w:space="0" w:color="auto" w:frame="1"/>
                    </w:rPr>
                  </w:del>
                </m:ctrlPr>
              </m:dPr>
              <m:e>
                <m:r>
                  <w:del w:id="880" w:author="Emma Sophia Donnelly" w:date="2025-01-24T11:20:00Z">
                    <w:rPr>
                      <w:rFonts w:ascii="Cambria Math" w:hAnsi="Cambria Math" w:cs="Calibri"/>
                      <w:color w:val="000000"/>
                      <w:bdr w:val="none" w:sz="0" w:space="0" w:color="auto" w:frame="1"/>
                    </w:rPr>
                    <m:t>N,b,Q;Z</m:t>
                  </w:del>
                </m:r>
              </m:e>
            </m:d>
            <m:r>
              <w:del w:id="881" w:author="Emma Sophia Donnelly" w:date="2025-01-24T11:20:00Z">
                <w:rPr>
                  <w:rFonts w:ascii="Cambria Math" w:hAnsi="Cambria Math" w:cs="Calibri"/>
                  <w:color w:val="000000"/>
                  <w:bdr w:val="none" w:sz="0" w:space="0" w:color="auto" w:frame="1"/>
                </w:rPr>
                <m:t>,y-l;X</m:t>
              </w:del>
            </m:r>
          </m:e>
        </m:d>
        <m:r>
          <w:del w:id="882" w:author="Emma Sophia Donnelly" w:date="2025-01-24T11:20:00Z">
            <w:rPr>
              <w:rFonts w:ascii="Cambria Math" w:hAnsi="Cambria Math" w:cs="Calibri"/>
              <w:color w:val="000000"/>
              <w:bdr w:val="none" w:sz="0" w:space="0" w:color="auto" w:frame="1"/>
            </w:rPr>
            <m:t>-U</m:t>
          </w:del>
        </m:r>
        <m:d>
          <m:dPr>
            <m:ctrlPr>
              <w:del w:id="883" w:author="Emma Sophia Donnelly" w:date="2025-01-24T11:20:00Z">
                <w:rPr>
                  <w:rFonts w:ascii="Cambria Math" w:hAnsi="Cambria Math" w:cs="Calibri"/>
                  <w:i/>
                  <w:color w:val="000000"/>
                  <w:bdr w:val="none" w:sz="0" w:space="0" w:color="auto" w:frame="1"/>
                </w:rPr>
              </w:del>
            </m:ctrlPr>
          </m:dPr>
          <m:e>
            <m:r>
              <w:del w:id="884" w:author="Emma Sophia Donnelly" w:date="2025-01-24T11:20:00Z">
                <w:rPr>
                  <w:rFonts w:ascii="Cambria Math" w:hAnsi="Cambria Math" w:cs="Calibri"/>
                  <w:color w:val="000000"/>
                  <w:bdr w:val="none" w:sz="0" w:space="0" w:color="auto" w:frame="1"/>
                </w:rPr>
                <m:t>0,y;X</m:t>
              </w:del>
            </m:r>
          </m:e>
        </m:d>
        <m:r>
          <w:del w:id="885" w:author="Emma Sophia Donnelly" w:date="2025-01-24T11:20:00Z">
            <w:rPr>
              <w:rFonts w:ascii="Cambria Math" w:hAnsi="Cambria Math" w:cs="Calibri"/>
              <w:color w:val="000000"/>
              <w:bdr w:val="none" w:sz="0" w:space="0" w:color="auto" w:frame="1"/>
            </w:rPr>
            <m:t>=-</m:t>
          </w:del>
        </m:r>
        <m:d>
          <m:dPr>
            <m:ctrlPr>
              <w:del w:id="886" w:author="Emma Sophia Donnelly" w:date="2025-01-24T11:20:00Z">
                <w:rPr>
                  <w:rFonts w:ascii="Cambria Math" w:hAnsi="Cambria Math" w:cs="Calibri"/>
                  <w:i/>
                  <w:color w:val="000000"/>
                  <w:bdr w:val="none" w:sz="0" w:space="0" w:color="auto" w:frame="1"/>
                </w:rPr>
              </w:del>
            </m:ctrlPr>
          </m:dPr>
          <m:e>
            <m:sSub>
              <m:sSubPr>
                <m:ctrlPr>
                  <w:del w:id="887" w:author="Emma Sophia Donnelly" w:date="2025-01-24T11:20:00Z">
                    <w:rPr>
                      <w:rFonts w:ascii="Cambria Math" w:hAnsi="Cambria Math" w:cs="Calibri"/>
                      <w:i/>
                      <w:color w:val="000000"/>
                      <w:bdr w:val="none" w:sz="0" w:space="0" w:color="auto" w:frame="1"/>
                    </w:rPr>
                  </w:del>
                </m:ctrlPr>
              </m:sSubPr>
              <m:e>
                <m:r>
                  <w:del w:id="888" w:author="Emma Sophia Donnelly" w:date="2025-01-24T11:20:00Z">
                    <w:rPr>
                      <w:rFonts w:ascii="Cambria Math" w:hAnsi="Cambria Math" w:cs="Calibri"/>
                      <w:color w:val="000000"/>
                      <w:bdr w:val="none" w:sz="0" w:space="0" w:color="auto" w:frame="1"/>
                    </w:rPr>
                    <m:t>ϵ</m:t>
                  </w:del>
                </m:r>
              </m:e>
              <m:sub>
                <m:r>
                  <w:del w:id="889" w:author="Emma Sophia Donnelly" w:date="2025-01-24T11:20:00Z">
                    <w:rPr>
                      <w:rFonts w:ascii="Cambria Math" w:hAnsi="Cambria Math" w:cs="Calibri"/>
                      <w:color w:val="000000"/>
                      <w:bdr w:val="none" w:sz="0" w:space="0" w:color="auto" w:frame="1"/>
                    </w:rPr>
                    <m:t>1</m:t>
                  </w:del>
                </m:r>
              </m:sub>
            </m:sSub>
            <m:r>
              <w:del w:id="890" w:author="Emma Sophia Donnelly" w:date="2025-01-24T11:20:00Z">
                <w:rPr>
                  <w:rFonts w:ascii="Cambria Math" w:hAnsi="Cambria Math" w:cs="Calibri"/>
                  <w:color w:val="000000"/>
                  <w:bdr w:val="none" w:sz="0" w:space="0" w:color="auto" w:frame="1"/>
                </w:rPr>
                <m:t>-</m:t>
              </w:del>
            </m:r>
            <m:sSub>
              <m:sSubPr>
                <m:ctrlPr>
                  <w:del w:id="891" w:author="Emma Sophia Donnelly" w:date="2025-01-24T11:20:00Z">
                    <w:rPr>
                      <w:rFonts w:ascii="Cambria Math" w:hAnsi="Cambria Math" w:cs="Calibri"/>
                      <w:i/>
                      <w:color w:val="000000"/>
                      <w:bdr w:val="none" w:sz="0" w:space="0" w:color="auto" w:frame="1"/>
                    </w:rPr>
                  </w:del>
                </m:ctrlPr>
              </m:sSubPr>
              <m:e>
                <m:r>
                  <w:del w:id="892" w:author="Emma Sophia Donnelly" w:date="2025-01-24T11:20:00Z">
                    <w:rPr>
                      <w:rFonts w:ascii="Cambria Math" w:hAnsi="Cambria Math" w:cs="Calibri"/>
                      <w:color w:val="000000"/>
                      <w:bdr w:val="none" w:sz="0" w:space="0" w:color="auto" w:frame="1"/>
                    </w:rPr>
                    <m:t>ϵ</m:t>
                  </w:del>
                </m:r>
              </m:e>
              <m:sub>
                <m:r>
                  <w:del w:id="893" w:author="Emma Sophia Donnelly" w:date="2025-01-24T11:20:00Z">
                    <w:rPr>
                      <w:rFonts w:ascii="Cambria Math" w:hAnsi="Cambria Math" w:cs="Calibri"/>
                      <w:color w:val="000000"/>
                      <w:bdr w:val="none" w:sz="0" w:space="0" w:color="auto" w:frame="1"/>
                    </w:rPr>
                    <m:t>0</m:t>
                  </w:del>
                </m:r>
              </m:sub>
            </m:sSub>
          </m:e>
        </m:d>
      </m:oMath>
      <w:del w:id="894" w:author="Emma Sophia Donnelly" w:date="2025-01-24T11:20:00Z">
        <w:r w:rsidR="004D760B" w:rsidRPr="00DB0E37" w:rsidDel="00595E9C">
          <w:rPr>
            <w:rFonts w:ascii="Calibri" w:eastAsiaTheme="minorEastAsia" w:hAnsi="Calibri" w:cs="Calibri"/>
          </w:rPr>
          <w:delText xml:space="preserve">, </w:delText>
        </w:r>
        <w:r w:rsidR="00E07582" w:rsidRPr="001C446F" w:rsidDel="00595E9C">
          <w:rPr>
            <w:rFonts w:ascii="Calibri" w:eastAsiaTheme="minorEastAsia" w:hAnsi="Calibri" w:cs="Calibri"/>
          </w:rPr>
          <w:delText>or</w:delText>
        </w:r>
        <w:r w:rsidR="004D760B" w:rsidRPr="001C446F" w:rsidDel="00595E9C">
          <w:rPr>
            <w:rFonts w:ascii="Calibri" w:eastAsiaTheme="minorEastAsia" w:hAnsi="Calibri" w:cs="Calibri"/>
          </w:rPr>
          <w:delText xml:space="preserve"> </w:delText>
        </w:r>
      </w:del>
      <m:oMath>
        <m:r>
          <w:del w:id="895" w:author="Emma Sophia Donnelly" w:date="2025-01-24T11:20:00Z">
            <w:rPr>
              <w:rFonts w:ascii="Cambria Math" w:eastAsiaTheme="minorEastAsia" w:hAnsi="Cambria Math" w:cs="Calibri"/>
            </w:rPr>
            <m:t>WTP=l(</m:t>
          </w:del>
        </m:r>
        <m:r>
          <w:del w:id="896" w:author="Emma Sophia Donnelly" w:date="2025-01-24T11:20:00Z">
            <w:rPr>
              <w:rFonts w:ascii="Cambria Math" w:hAnsi="Cambria Math" w:cs="Calibri"/>
              <w:color w:val="000000"/>
              <w:bdr w:val="none" w:sz="0" w:space="0" w:color="auto" w:frame="1"/>
            </w:rPr>
            <m:t>η</m:t>
          </w:del>
        </m:r>
        <m:d>
          <m:dPr>
            <m:ctrlPr>
              <w:del w:id="897" w:author="Emma Sophia Donnelly" w:date="2025-01-24T11:20:00Z">
                <w:rPr>
                  <w:rFonts w:ascii="Cambria Math" w:hAnsi="Cambria Math" w:cs="Calibri"/>
                  <w:i/>
                  <w:color w:val="000000"/>
                  <w:bdr w:val="none" w:sz="0" w:space="0" w:color="auto" w:frame="1"/>
                </w:rPr>
              </w:del>
            </m:ctrlPr>
          </m:dPr>
          <m:e>
            <m:sSup>
              <m:sSupPr>
                <m:ctrlPr>
                  <w:del w:id="898" w:author="Emma Sophia Donnelly" w:date="2025-01-24T11:20:00Z">
                    <w:rPr>
                      <w:rFonts w:ascii="Cambria Math" w:hAnsi="Cambria Math" w:cs="Calibri"/>
                      <w:i/>
                      <w:color w:val="000000"/>
                      <w:bdr w:val="none" w:sz="0" w:space="0" w:color="auto" w:frame="1"/>
                    </w:rPr>
                  </w:del>
                </m:ctrlPr>
              </m:sSupPr>
              <m:e>
                <m:r>
                  <w:del w:id="899" w:author="Emma Sophia Donnelly" w:date="2025-01-24T11:20:00Z">
                    <w:rPr>
                      <w:rFonts w:ascii="Cambria Math" w:hAnsi="Cambria Math" w:cs="Calibri"/>
                      <w:color w:val="000000"/>
                      <w:bdr w:val="none" w:sz="0" w:space="0" w:color="auto" w:frame="1"/>
                    </w:rPr>
                    <m:t>N</m:t>
                  </w:del>
                </m:r>
              </m:e>
              <m:sup>
                <m:r>
                  <w:del w:id="900" w:author="Emma Sophia Donnelly" w:date="2025-01-24T11:20:00Z">
                    <w:rPr>
                      <w:rFonts w:ascii="Cambria Math" w:hAnsi="Cambria Math" w:cs="Calibri"/>
                      <w:color w:val="000000"/>
                      <w:bdr w:val="none" w:sz="0" w:space="0" w:color="auto" w:frame="1"/>
                    </w:rPr>
                    <m:t>*</m:t>
                  </w:del>
                </m:r>
              </m:sup>
            </m:sSup>
            <m:r>
              <w:del w:id="901" w:author="Emma Sophia Donnelly" w:date="2025-01-24T11:20:00Z">
                <w:rPr>
                  <w:rFonts w:ascii="Cambria Math" w:hAnsi="Cambria Math" w:cs="Calibri"/>
                  <w:color w:val="000000"/>
                  <w:bdr w:val="none" w:sz="0" w:space="0" w:color="auto" w:frame="1"/>
                </w:rPr>
                <m:t>,b,Q;Z),y, X,</m:t>
              </w:del>
            </m:r>
            <m:sSub>
              <m:sSubPr>
                <m:ctrlPr>
                  <w:del w:id="902" w:author="Emma Sophia Donnelly" w:date="2025-01-24T11:20:00Z">
                    <w:rPr>
                      <w:rFonts w:ascii="Cambria Math" w:hAnsi="Cambria Math" w:cs="Calibri"/>
                      <w:i/>
                      <w:color w:val="000000"/>
                      <w:bdr w:val="none" w:sz="0" w:space="0" w:color="auto" w:frame="1"/>
                    </w:rPr>
                  </w:del>
                </m:ctrlPr>
              </m:sSubPr>
              <m:e>
                <m:r>
                  <w:del w:id="903" w:author="Emma Sophia Donnelly" w:date="2025-01-24T11:20:00Z">
                    <w:rPr>
                      <w:rFonts w:ascii="Cambria Math" w:hAnsi="Cambria Math" w:cs="Calibri"/>
                      <w:color w:val="000000"/>
                      <w:bdr w:val="none" w:sz="0" w:space="0" w:color="auto" w:frame="1"/>
                    </w:rPr>
                    <m:t>ϵ</m:t>
                  </w:del>
                </m:r>
              </m:e>
              <m:sub>
                <m:r>
                  <w:del w:id="904" w:author="Emma Sophia Donnelly" w:date="2025-01-24T11:20:00Z">
                    <w:rPr>
                      <w:rFonts w:ascii="Cambria Math" w:hAnsi="Cambria Math" w:cs="Calibri"/>
                      <w:color w:val="000000"/>
                      <w:bdr w:val="none" w:sz="0" w:space="0" w:color="auto" w:frame="1"/>
                    </w:rPr>
                    <m:t>1</m:t>
                  </w:del>
                </m:r>
              </m:sub>
            </m:sSub>
            <m:r>
              <w:del w:id="905" w:author="Emma Sophia Donnelly" w:date="2025-01-24T11:20:00Z">
                <w:rPr>
                  <w:rFonts w:ascii="Cambria Math" w:hAnsi="Cambria Math" w:cs="Calibri"/>
                  <w:color w:val="000000"/>
                  <w:bdr w:val="none" w:sz="0" w:space="0" w:color="auto" w:frame="1"/>
                </w:rPr>
                <m:t>-</m:t>
              </w:del>
            </m:r>
            <m:sSub>
              <m:sSubPr>
                <m:ctrlPr>
                  <w:del w:id="906" w:author="Emma Sophia Donnelly" w:date="2025-01-24T11:20:00Z">
                    <w:rPr>
                      <w:rFonts w:ascii="Cambria Math" w:hAnsi="Cambria Math" w:cs="Calibri"/>
                      <w:i/>
                      <w:color w:val="000000"/>
                      <w:bdr w:val="none" w:sz="0" w:space="0" w:color="auto" w:frame="1"/>
                    </w:rPr>
                  </w:del>
                </m:ctrlPr>
              </m:sSubPr>
              <m:e>
                <m:r>
                  <w:del w:id="907" w:author="Emma Sophia Donnelly" w:date="2025-01-24T11:20:00Z">
                    <w:rPr>
                      <w:rFonts w:ascii="Cambria Math" w:hAnsi="Cambria Math" w:cs="Calibri"/>
                      <w:color w:val="000000"/>
                      <w:bdr w:val="none" w:sz="0" w:space="0" w:color="auto" w:frame="1"/>
                    </w:rPr>
                    <m:t>ϵ</m:t>
                  </w:del>
                </m:r>
              </m:e>
              <m:sub>
                <m:r>
                  <w:del w:id="908" w:author="Emma Sophia Donnelly" w:date="2025-01-24T11:20:00Z">
                    <w:rPr>
                      <w:rFonts w:ascii="Cambria Math" w:hAnsi="Cambria Math" w:cs="Calibri"/>
                      <w:color w:val="000000"/>
                      <w:bdr w:val="none" w:sz="0" w:space="0" w:color="auto" w:frame="1"/>
                    </w:rPr>
                    <m:t>0</m:t>
                  </w:del>
                </m:r>
              </m:sub>
            </m:sSub>
          </m:e>
        </m:d>
        <m:r>
          <w:del w:id="909" w:author="Emma Sophia Donnelly" w:date="2025-01-24T11:20:00Z">
            <w:rPr>
              <w:rFonts w:ascii="Cambria Math" w:hAnsi="Cambria Math" w:cs="Calibri"/>
              <w:color w:val="000000"/>
              <w:bdr w:val="none" w:sz="0" w:space="0" w:color="auto" w:frame="1"/>
            </w:rPr>
            <m:t>.</m:t>
          </w:del>
        </m:r>
      </m:oMath>
      <w:del w:id="910" w:author="Emma Sophia Donnelly" w:date="2025-01-24T11:23:00Z">
        <w:r w:rsidR="004D760B" w:rsidRPr="001C446F" w:rsidDel="00AA4CE7">
          <w:rPr>
            <w:rFonts w:ascii="Calibri" w:eastAsiaTheme="minorEastAsia" w:hAnsi="Calibri" w:cs="Calibri"/>
          </w:rPr>
          <w:delText xml:space="preserve"> </w:delText>
        </w:r>
        <w:r w:rsidR="000515F6" w:rsidRPr="001C446F" w:rsidDel="00AA4CE7">
          <w:rPr>
            <w:rFonts w:ascii="Calibri" w:eastAsiaTheme="minorEastAsia" w:hAnsi="Calibri" w:cs="Calibri"/>
          </w:rPr>
          <w:delText xml:space="preserve">Let </w:delText>
        </w:r>
        <w:r w:rsidR="00F87603" w:rsidRPr="001C446F" w:rsidDel="00AA4CE7">
          <w:rPr>
            <w:rFonts w:ascii="Calibri" w:eastAsiaTheme="minorEastAsia" w:hAnsi="Calibri" w:cs="Calibri"/>
            <w:i/>
            <w:iCs/>
          </w:rPr>
          <w:delText>P</w:delText>
        </w:r>
        <w:r w:rsidR="000515F6" w:rsidRPr="001C446F" w:rsidDel="00AA4CE7">
          <w:rPr>
            <w:rFonts w:ascii="Calibri" w:eastAsiaTheme="minorEastAsia" w:hAnsi="Calibri" w:cs="Calibri"/>
            <w:i/>
            <w:iCs/>
          </w:rPr>
          <w:delText xml:space="preserve"> </w:delText>
        </w:r>
        <w:r w:rsidR="00A86289" w:rsidRPr="001C446F" w:rsidDel="00AA4CE7">
          <w:rPr>
            <w:rFonts w:ascii="Cambria Math" w:eastAsiaTheme="minorEastAsia" w:hAnsi="Cambria Math" w:cs="Cambria Math"/>
          </w:rPr>
          <w:delText>∈</w:delText>
        </w:r>
        <w:r w:rsidR="00A86289" w:rsidRPr="001C446F" w:rsidDel="00AA4CE7">
          <w:rPr>
            <w:rFonts w:ascii="Calibri" w:eastAsiaTheme="minorEastAsia" w:hAnsi="Calibri" w:cs="Calibri"/>
          </w:rPr>
          <w:delText xml:space="preserve"> {</w:delText>
        </w:r>
        <w:r w:rsidR="00A86289" w:rsidRPr="00595E9C" w:rsidDel="00AA4CE7">
          <w:rPr>
            <w:rFonts w:ascii="Calibri" w:eastAsiaTheme="minorEastAsia" w:hAnsi="Calibri" w:cs="Calibri"/>
            <w:i/>
            <w:iCs/>
          </w:rPr>
          <w:delText>b</w:delText>
        </w:r>
        <w:r w:rsidR="00A86289" w:rsidRPr="00595E9C" w:rsidDel="00AA4CE7">
          <w:rPr>
            <w:rFonts w:ascii="Calibri" w:eastAsiaTheme="minorEastAsia" w:hAnsi="Calibri" w:cs="Calibri"/>
          </w:rPr>
          <w:delText>,</w:delText>
        </w:r>
        <w:r w:rsidR="00A86289" w:rsidRPr="00595E9C" w:rsidDel="00AA4CE7">
          <w:rPr>
            <w:rFonts w:ascii="Calibri" w:eastAsiaTheme="minorEastAsia" w:hAnsi="Calibri" w:cs="Calibri"/>
            <w:i/>
            <w:iCs/>
          </w:rPr>
          <w:delText xml:space="preserve"> Q</w:delText>
        </w:r>
        <w:r w:rsidR="00A86289" w:rsidRPr="008F22BD" w:rsidDel="00AA4CE7">
          <w:rPr>
            <w:rFonts w:ascii="Calibri" w:eastAsiaTheme="minorEastAsia" w:hAnsi="Calibri" w:cs="Calibri"/>
          </w:rPr>
          <w:delText>}</w:delText>
        </w:r>
        <w:r w:rsidR="00A86289" w:rsidRPr="008F22BD" w:rsidDel="00AA4CE7">
          <w:rPr>
            <w:rFonts w:ascii="Calibri" w:eastAsiaTheme="minorEastAsia" w:hAnsi="Calibri" w:cs="Calibri"/>
            <w:i/>
            <w:iCs/>
          </w:rPr>
          <w:delText xml:space="preserve">. </w:delText>
        </w:r>
        <w:r w:rsidR="00A86289" w:rsidRPr="008F22BD" w:rsidDel="00AA4CE7">
          <w:rPr>
            <w:rFonts w:ascii="Calibri" w:eastAsiaTheme="minorEastAsia" w:hAnsi="Calibri" w:cs="Calibri"/>
          </w:rPr>
          <w:delText>Then</w:delText>
        </w:r>
      </w:del>
    </w:p>
    <w:p w14:paraId="7BCD789A" w14:textId="4CFBCFDA" w:rsidR="00555A21" w:rsidRPr="00DB0E37" w:rsidRDefault="006B61F5">
      <w:pPr>
        <w:spacing w:line="480" w:lineRule="auto"/>
        <w:jc w:val="both"/>
        <w:rPr>
          <w:rFonts w:ascii="Calibri" w:hAnsi="Calibri" w:cs="Calibri"/>
          <w:color w:val="000000"/>
          <w:bdr w:val="none" w:sz="0" w:space="0" w:color="auto" w:frame="1"/>
        </w:rPr>
        <w:pPrChange w:id="911" w:author="Emma Sophia Donnelly" w:date="2025-01-24T11:23:00Z">
          <w:pPr>
            <w:pStyle w:val="ListParagraph"/>
            <w:numPr>
              <w:numId w:val="3"/>
            </w:numPr>
            <w:spacing w:after="0" w:line="480" w:lineRule="auto"/>
            <w:ind w:left="3420" w:hanging="3420"/>
          </w:pPr>
        </w:pPrChange>
      </w:pPr>
      <m:oMathPara>
        <m:oMath>
          <m:f>
            <m:fPr>
              <m:ctrlPr>
                <w:del w:id="912" w:author="Emma Sophia Donnelly" w:date="2025-01-24T11:23:00Z">
                  <w:rPr>
                    <w:rFonts w:ascii="Cambria Math" w:eastAsiaTheme="minorEastAsia" w:hAnsi="Cambria Math" w:cs="Calibri"/>
                    <w:i/>
                  </w:rPr>
                </w:del>
              </m:ctrlPr>
            </m:fPr>
            <m:num>
              <m:r>
                <w:del w:id="913" w:author="Emma Sophia Donnelly" w:date="2025-01-24T11:23:00Z">
                  <w:rPr>
                    <w:rFonts w:ascii="Cambria Math" w:eastAsiaTheme="minorEastAsia" w:hAnsi="Cambria Math" w:cs="Calibri"/>
                  </w:rPr>
                  <m:t>∂WTP</m:t>
                </w:del>
              </m:r>
            </m:num>
            <m:den>
              <m:r>
                <w:del w:id="914" w:author="Emma Sophia Donnelly" w:date="2025-01-24T11:23:00Z">
                  <w:rPr>
                    <w:rFonts w:ascii="Cambria Math" w:eastAsiaTheme="minorEastAsia" w:hAnsi="Cambria Math" w:cs="Calibri"/>
                  </w:rPr>
                  <m:t>∂P</m:t>
                </w:del>
              </m:r>
            </m:den>
          </m:f>
          <m:r>
            <w:del w:id="915" w:author="Emma Sophia Donnelly" w:date="2025-01-24T11:23:00Z">
              <w:rPr>
                <w:rFonts w:ascii="Cambria Math" w:eastAsiaTheme="minorEastAsia" w:hAnsi="Cambria Math" w:cs="Calibri"/>
              </w:rPr>
              <m:t>=</m:t>
            </w:del>
          </m:r>
          <m:f>
            <m:fPr>
              <m:ctrlPr>
                <w:del w:id="916" w:author="Emma Sophia Donnelly" w:date="2025-01-24T11:23:00Z">
                  <w:rPr>
                    <w:rFonts w:ascii="Cambria Math" w:eastAsiaTheme="minorEastAsia" w:hAnsi="Cambria Math" w:cs="Calibri"/>
                    <w:i/>
                  </w:rPr>
                </w:del>
              </m:ctrlPr>
            </m:fPr>
            <m:num>
              <m:r>
                <w:del w:id="917" w:author="Emma Sophia Donnelly" w:date="2025-01-24T11:23:00Z">
                  <w:rPr>
                    <w:rFonts w:ascii="Cambria Math" w:eastAsiaTheme="minorEastAsia" w:hAnsi="Cambria Math" w:cs="Calibri"/>
                  </w:rPr>
                  <m:t>∂</m:t>
                </w:del>
              </m:r>
              <m:r>
                <w:del w:id="918" w:author="Emma Sophia Donnelly" w:date="2025-01-24T11:23:00Z">
                  <w:rPr>
                    <w:rFonts w:ascii="Cambria Math" w:hAnsi="Cambria Math" w:cs="Calibri"/>
                  </w:rPr>
                  <m:t>l</m:t>
                </w:del>
              </m:r>
            </m:num>
            <m:den>
              <m:r>
                <w:del w:id="919" w:author="Emma Sophia Donnelly" w:date="2025-01-24T11:23:00Z">
                  <w:rPr>
                    <w:rFonts w:ascii="Cambria Math" w:eastAsiaTheme="minorEastAsia" w:hAnsi="Cambria Math" w:cs="Calibri"/>
                  </w:rPr>
                  <m:t>δ</m:t>
                </w:del>
              </m:r>
              <m:r>
                <w:del w:id="920" w:author="Emma Sophia Donnelly" w:date="2025-01-24T11:23:00Z">
                  <w:rPr>
                    <w:rFonts w:ascii="Cambria Math" w:hAnsi="Cambria Math" w:cs="Calibri"/>
                  </w:rPr>
                  <m:t>η</m:t>
                </w:del>
              </m:r>
            </m:den>
          </m:f>
          <m:d>
            <m:dPr>
              <m:ctrlPr>
                <w:del w:id="921" w:author="Emma Sophia Donnelly" w:date="2025-01-24T11:23:00Z">
                  <w:rPr>
                    <w:rFonts w:ascii="Cambria Math" w:eastAsiaTheme="minorEastAsia" w:hAnsi="Cambria Math" w:cs="Calibri"/>
                    <w:i/>
                  </w:rPr>
                </w:del>
              </m:ctrlPr>
            </m:dPr>
            <m:e>
              <m:f>
                <m:fPr>
                  <m:ctrlPr>
                    <w:del w:id="922" w:author="Emma Sophia Donnelly" w:date="2025-01-24T11:23:00Z">
                      <w:rPr>
                        <w:rFonts w:ascii="Cambria Math" w:eastAsiaTheme="minorEastAsia" w:hAnsi="Cambria Math" w:cs="Calibri"/>
                        <w:i/>
                      </w:rPr>
                    </w:del>
                  </m:ctrlPr>
                </m:fPr>
                <m:num>
                  <m:r>
                    <w:del w:id="923" w:author="Emma Sophia Donnelly" w:date="2025-01-24T11:23:00Z">
                      <w:rPr>
                        <w:rFonts w:ascii="Cambria Math" w:eastAsiaTheme="minorEastAsia" w:hAnsi="Cambria Math" w:cs="Calibri"/>
                        <w:rPrChange w:id="924" w:author="Emma Sophia Donnelly" w:date="2025-01-24T11:12:00Z">
                          <w:rPr>
                            <w:rFonts w:ascii="Cambria Math" w:eastAsiaTheme="minorEastAsia" w:hAnsi="Cambria Math" w:cs="Calibri"/>
                          </w:rPr>
                        </w:rPrChange>
                      </w:rPr>
                      <m:t>∂</m:t>
                    </w:del>
                  </m:r>
                  <m:r>
                    <w:del w:id="925" w:author="Emma Sophia Donnelly" w:date="2025-01-24T11:23:00Z">
                      <w:rPr>
                        <w:rFonts w:ascii="Cambria Math" w:hAnsi="Cambria Math" w:cs="Calibri"/>
                        <w:rPrChange w:id="926" w:author="Emma Sophia Donnelly" w:date="2025-01-24T11:12:00Z">
                          <w:rPr>
                            <w:rFonts w:ascii="Cambria Math" w:hAnsi="Cambria Math" w:cs="Calibri"/>
                          </w:rPr>
                        </w:rPrChange>
                      </w:rPr>
                      <m:t>η</m:t>
                    </w:del>
                  </m:r>
                </m:num>
                <m:den>
                  <m:r>
                    <w:del w:id="927" w:author="Emma Sophia Donnelly" w:date="2025-01-24T11:23:00Z">
                      <w:rPr>
                        <w:rFonts w:ascii="Cambria Math" w:eastAsiaTheme="minorEastAsia" w:hAnsi="Cambria Math" w:cs="Calibri"/>
                        <w:rPrChange w:id="928" w:author="Emma Sophia Donnelly" w:date="2025-01-24T11:12:00Z">
                          <w:rPr>
                            <w:rFonts w:ascii="Cambria Math" w:eastAsiaTheme="minorEastAsia" w:hAnsi="Cambria Math" w:cs="Calibri"/>
                          </w:rPr>
                        </w:rPrChange>
                      </w:rPr>
                      <m:t>δP</m:t>
                    </w:del>
                  </m:r>
                </m:den>
              </m:f>
              <m:r>
                <w:del w:id="929" w:author="Emma Sophia Donnelly" w:date="2025-01-24T11:23:00Z">
                  <w:rPr>
                    <w:rFonts w:ascii="Cambria Math" w:eastAsiaTheme="minorEastAsia" w:hAnsi="Cambria Math" w:cs="Calibri"/>
                    <w:rPrChange w:id="930" w:author="Emma Sophia Donnelly" w:date="2025-01-24T11:12:00Z">
                      <w:rPr>
                        <w:rFonts w:ascii="Cambria Math" w:eastAsiaTheme="minorEastAsia" w:hAnsi="Cambria Math" w:cs="Calibri"/>
                      </w:rPr>
                    </w:rPrChange>
                  </w:rPr>
                  <m:t>+</m:t>
                </w:del>
              </m:r>
              <m:f>
                <m:fPr>
                  <m:ctrlPr>
                    <w:del w:id="931" w:author="Emma Sophia Donnelly" w:date="2025-01-24T11:23:00Z">
                      <w:rPr>
                        <w:rFonts w:ascii="Cambria Math" w:eastAsiaTheme="minorEastAsia" w:hAnsi="Cambria Math" w:cs="Calibri"/>
                        <w:i/>
                      </w:rPr>
                    </w:del>
                  </m:ctrlPr>
                </m:fPr>
                <m:num>
                  <m:r>
                    <w:del w:id="932" w:author="Emma Sophia Donnelly" w:date="2025-01-24T11:23:00Z">
                      <w:rPr>
                        <w:rFonts w:ascii="Cambria Math" w:eastAsiaTheme="minorEastAsia" w:hAnsi="Cambria Math" w:cs="Calibri"/>
                        <w:rPrChange w:id="933" w:author="Emma Sophia Donnelly" w:date="2025-01-24T11:12:00Z">
                          <w:rPr>
                            <w:rFonts w:ascii="Cambria Math" w:eastAsiaTheme="minorEastAsia" w:hAnsi="Cambria Math" w:cs="Calibri"/>
                          </w:rPr>
                        </w:rPrChange>
                      </w:rPr>
                      <m:t>∂η</m:t>
                    </w:del>
                  </m:r>
                </m:num>
                <m:den>
                  <m:r>
                    <w:del w:id="934" w:author="Emma Sophia Donnelly" w:date="2025-01-24T11:23:00Z">
                      <w:rPr>
                        <w:rFonts w:ascii="Cambria Math" w:eastAsiaTheme="minorEastAsia" w:hAnsi="Cambria Math" w:cs="Calibri"/>
                        <w:rPrChange w:id="935" w:author="Emma Sophia Donnelly" w:date="2025-01-24T11:12:00Z">
                          <w:rPr>
                            <w:rFonts w:ascii="Cambria Math" w:eastAsiaTheme="minorEastAsia" w:hAnsi="Cambria Math" w:cs="Calibri"/>
                          </w:rPr>
                        </w:rPrChange>
                      </w:rPr>
                      <m:t>∂</m:t>
                    </w:del>
                  </m:r>
                  <m:sSup>
                    <m:sSupPr>
                      <m:ctrlPr>
                        <w:del w:id="936" w:author="Emma Sophia Donnelly" w:date="2025-01-24T11:23:00Z">
                          <w:rPr>
                            <w:rFonts w:ascii="Cambria Math" w:eastAsiaTheme="minorEastAsia" w:hAnsi="Cambria Math" w:cs="Calibri"/>
                            <w:i/>
                          </w:rPr>
                        </w:del>
                      </m:ctrlPr>
                    </m:sSupPr>
                    <m:e>
                      <m:r>
                        <w:del w:id="937" w:author="Emma Sophia Donnelly" w:date="2025-01-24T11:23:00Z">
                          <w:rPr>
                            <w:rFonts w:ascii="Cambria Math" w:eastAsiaTheme="minorEastAsia" w:hAnsi="Cambria Math" w:cs="Calibri"/>
                            <w:rPrChange w:id="938" w:author="Emma Sophia Donnelly" w:date="2025-01-24T11:12:00Z">
                              <w:rPr>
                                <w:rFonts w:ascii="Cambria Math" w:eastAsiaTheme="minorEastAsia" w:hAnsi="Cambria Math" w:cs="Calibri"/>
                              </w:rPr>
                            </w:rPrChange>
                          </w:rPr>
                          <m:t>N</m:t>
                        </w:del>
                      </m:r>
                    </m:e>
                    <m:sup>
                      <m:r>
                        <w:del w:id="939" w:author="Emma Sophia Donnelly" w:date="2025-01-24T11:23:00Z">
                          <w:rPr>
                            <w:rFonts w:ascii="Cambria Math" w:eastAsiaTheme="minorEastAsia" w:hAnsi="Cambria Math" w:cs="Calibri"/>
                            <w:rPrChange w:id="940" w:author="Emma Sophia Donnelly" w:date="2025-01-24T11:12:00Z">
                              <w:rPr>
                                <w:rFonts w:ascii="Cambria Math" w:eastAsiaTheme="minorEastAsia" w:hAnsi="Cambria Math" w:cs="Calibri"/>
                              </w:rPr>
                            </w:rPrChange>
                          </w:rPr>
                          <m:t>*</m:t>
                        </w:del>
                      </m:r>
                    </m:sup>
                  </m:sSup>
                </m:den>
              </m:f>
              <m:f>
                <m:fPr>
                  <m:ctrlPr>
                    <w:del w:id="941" w:author="Emma Sophia Donnelly" w:date="2025-01-24T11:23:00Z">
                      <w:rPr>
                        <w:rFonts w:ascii="Cambria Math" w:eastAsiaTheme="minorEastAsia" w:hAnsi="Cambria Math" w:cs="Calibri"/>
                        <w:i/>
                      </w:rPr>
                    </w:del>
                  </m:ctrlPr>
                </m:fPr>
                <m:num>
                  <m:r>
                    <w:del w:id="942" w:author="Emma Sophia Donnelly" w:date="2025-01-24T11:23:00Z">
                      <w:rPr>
                        <w:rFonts w:ascii="Cambria Math" w:eastAsiaTheme="minorEastAsia" w:hAnsi="Cambria Math" w:cs="Calibri"/>
                        <w:rPrChange w:id="943" w:author="Emma Sophia Donnelly" w:date="2025-01-24T11:12:00Z">
                          <w:rPr>
                            <w:rFonts w:ascii="Cambria Math" w:eastAsiaTheme="minorEastAsia" w:hAnsi="Cambria Math" w:cs="Calibri"/>
                          </w:rPr>
                        </w:rPrChange>
                      </w:rPr>
                      <m:t>∂</m:t>
                    </w:del>
                  </m:r>
                  <m:sSup>
                    <m:sSupPr>
                      <m:ctrlPr>
                        <w:del w:id="944" w:author="Emma Sophia Donnelly" w:date="2025-01-24T11:23:00Z">
                          <w:rPr>
                            <w:rFonts w:ascii="Cambria Math" w:eastAsiaTheme="minorEastAsia" w:hAnsi="Cambria Math" w:cs="Calibri"/>
                            <w:i/>
                          </w:rPr>
                        </w:del>
                      </m:ctrlPr>
                    </m:sSupPr>
                    <m:e>
                      <m:r>
                        <w:del w:id="945" w:author="Emma Sophia Donnelly" w:date="2025-01-24T11:23:00Z">
                          <w:rPr>
                            <w:rFonts w:ascii="Cambria Math" w:eastAsiaTheme="minorEastAsia" w:hAnsi="Cambria Math" w:cs="Calibri"/>
                            <w:rPrChange w:id="946" w:author="Emma Sophia Donnelly" w:date="2025-01-24T11:12:00Z">
                              <w:rPr>
                                <w:rFonts w:ascii="Cambria Math" w:eastAsiaTheme="minorEastAsia" w:hAnsi="Cambria Math" w:cs="Calibri"/>
                              </w:rPr>
                            </w:rPrChange>
                          </w:rPr>
                          <m:t>N</m:t>
                        </w:del>
                      </m:r>
                    </m:e>
                    <m:sup>
                      <m:r>
                        <w:del w:id="947" w:author="Emma Sophia Donnelly" w:date="2025-01-24T11:23:00Z">
                          <w:rPr>
                            <w:rFonts w:ascii="Cambria Math" w:eastAsiaTheme="minorEastAsia" w:hAnsi="Cambria Math" w:cs="Calibri"/>
                            <w:rPrChange w:id="948" w:author="Emma Sophia Donnelly" w:date="2025-01-24T11:12:00Z">
                              <w:rPr>
                                <w:rFonts w:ascii="Cambria Math" w:eastAsiaTheme="minorEastAsia" w:hAnsi="Cambria Math" w:cs="Calibri"/>
                              </w:rPr>
                            </w:rPrChange>
                          </w:rPr>
                          <m:t>*</m:t>
                        </w:del>
                      </m:r>
                    </m:sup>
                  </m:sSup>
                </m:num>
                <m:den>
                  <m:r>
                    <w:del w:id="949" w:author="Emma Sophia Donnelly" w:date="2025-01-24T11:23:00Z">
                      <w:rPr>
                        <w:rFonts w:ascii="Cambria Math" w:eastAsiaTheme="minorEastAsia" w:hAnsi="Cambria Math" w:cs="Calibri"/>
                        <w:rPrChange w:id="950" w:author="Emma Sophia Donnelly" w:date="2025-01-24T11:12:00Z">
                          <w:rPr>
                            <w:rFonts w:ascii="Cambria Math" w:eastAsiaTheme="minorEastAsia" w:hAnsi="Cambria Math" w:cs="Calibri"/>
                          </w:rPr>
                        </w:rPrChange>
                      </w:rPr>
                      <m:t>∂P</m:t>
                    </w:del>
                  </m:r>
                </m:den>
              </m:f>
            </m:e>
          </m:d>
        </m:oMath>
      </m:oMathPara>
    </w:p>
    <w:p w14:paraId="58ECB6A8" w14:textId="1F1CEFC6" w:rsidR="003E6921" w:rsidRPr="00C547CD" w:rsidRDefault="003E6921" w:rsidP="00920F22">
      <w:pPr>
        <w:spacing w:after="0" w:line="480" w:lineRule="auto"/>
        <w:jc w:val="both"/>
        <w:rPr>
          <w:rStyle w:val="normaltextrun"/>
          <w:rFonts w:ascii="Calibri" w:hAnsi="Calibri" w:cs="Calibri"/>
          <w:color w:val="000000"/>
          <w:bdr w:val="none" w:sz="0" w:space="0" w:color="auto" w:frame="1"/>
        </w:rPr>
      </w:pPr>
      <w:r w:rsidRPr="000E1C99">
        <w:rPr>
          <w:rStyle w:val="normaltextrun"/>
          <w:rFonts w:ascii="Calibri" w:hAnsi="Calibri" w:cs="Calibri"/>
          <w:color w:val="000000"/>
          <w:bdr w:val="none" w:sz="0" w:space="0" w:color="auto" w:frame="1"/>
        </w:rPr>
        <w:t xml:space="preserve">This equation says </w:t>
      </w:r>
      <w:r w:rsidR="00E07582" w:rsidRPr="000E1C99">
        <w:rPr>
          <w:rStyle w:val="normaltextrun"/>
          <w:rFonts w:ascii="Calibri" w:hAnsi="Calibri" w:cs="Calibri"/>
          <w:color w:val="000000"/>
          <w:bdr w:val="none" w:sz="0" w:space="0" w:color="auto" w:frame="1"/>
        </w:rPr>
        <w:t xml:space="preserve">the </w:t>
      </w:r>
      <w:r w:rsidRPr="00AA4CE7">
        <w:rPr>
          <w:rStyle w:val="normaltextrun"/>
          <w:rFonts w:ascii="Calibri" w:hAnsi="Calibri" w:cs="Calibri"/>
          <w:color w:val="000000"/>
          <w:bdr w:val="none" w:sz="0" w:space="0" w:color="auto" w:frame="1"/>
        </w:rPr>
        <w:t xml:space="preserve">effects of changes in bag limit and harvest quota on </w:t>
      </w:r>
      <w:r w:rsidR="00B003E6" w:rsidRPr="00C547CD">
        <w:rPr>
          <w:rStyle w:val="normaltextrun"/>
          <w:rFonts w:ascii="Calibri" w:hAnsi="Calibri" w:cs="Calibri"/>
          <w:color w:val="000000"/>
          <w:bdr w:val="none" w:sz="0" w:space="0" w:color="auto" w:frame="1"/>
        </w:rPr>
        <w:t>WTP</w:t>
      </w:r>
      <w:r w:rsidRPr="00C547CD">
        <w:rPr>
          <w:rStyle w:val="normaltextrun"/>
          <w:rFonts w:ascii="Calibri" w:hAnsi="Calibri" w:cs="Calibri"/>
          <w:color w:val="000000"/>
          <w:bdr w:val="none" w:sz="0" w:space="0" w:color="auto" w:frame="1"/>
        </w:rPr>
        <w:t xml:space="preserve"> can be decomposed into </w:t>
      </w:r>
      <w:r w:rsidR="004F14CD" w:rsidRPr="00B76EDB">
        <w:rPr>
          <w:rStyle w:val="normaltextrun"/>
          <w:rFonts w:ascii="Calibri" w:hAnsi="Calibri" w:cs="Calibri"/>
          <w:color w:val="000000"/>
          <w:bdr w:val="none" w:sz="0" w:space="0" w:color="auto" w:frame="1"/>
        </w:rPr>
        <w:t>two eff</w:t>
      </w:r>
      <w:r w:rsidRPr="00B76EDB">
        <w:rPr>
          <w:rStyle w:val="normaltextrun"/>
          <w:rFonts w:ascii="Calibri" w:hAnsi="Calibri" w:cs="Calibri"/>
          <w:color w:val="000000"/>
          <w:bdr w:val="none" w:sz="0" w:space="0" w:color="auto" w:frame="1"/>
        </w:rPr>
        <w:t>ects,</w:t>
      </w:r>
      <w:r w:rsidRPr="00F4531D">
        <w:rPr>
          <w:rFonts w:ascii="Calibri" w:eastAsiaTheme="minorEastAsia" w:hAnsi="Calibri" w:cs="Calibri"/>
        </w:rPr>
        <w:t xml:space="preserve"> </w:t>
      </w:r>
      <w:r w:rsidR="004F14CD" w:rsidRPr="00F4531D">
        <w:rPr>
          <w:rFonts w:ascii="Calibri" w:eastAsiaTheme="minorEastAsia" w:hAnsi="Calibri" w:cs="Calibri"/>
        </w:rPr>
        <w:t xml:space="preserve">which </w:t>
      </w:r>
      <w:r w:rsidR="001A7F32" w:rsidRPr="00751FC8">
        <w:rPr>
          <w:rFonts w:ascii="Calibri" w:eastAsiaTheme="minorEastAsia" w:hAnsi="Calibri" w:cs="Calibri"/>
        </w:rPr>
        <w:t>I</w:t>
      </w:r>
      <w:r w:rsidR="004F14CD" w:rsidRPr="00751FC8">
        <w:rPr>
          <w:rFonts w:ascii="Calibri" w:eastAsiaTheme="minorEastAsia" w:hAnsi="Calibri" w:cs="Calibri"/>
        </w:rPr>
        <w:t xml:space="preserve"> call </w:t>
      </w:r>
      <w:r w:rsidRPr="00751FC8">
        <w:rPr>
          <w:rFonts w:ascii="Calibri" w:eastAsiaTheme="minorEastAsia" w:hAnsi="Calibri" w:cs="Calibri"/>
        </w:rPr>
        <w:t>direct</w:t>
      </w:r>
      <w:r w:rsidR="004F14CD" w:rsidRPr="00751FC8">
        <w:rPr>
          <w:rFonts w:ascii="Calibri" w:eastAsiaTheme="minorEastAsia" w:hAnsi="Calibri" w:cs="Calibri"/>
        </w:rPr>
        <w:t xml:space="preserve"> and</w:t>
      </w:r>
      <w:r w:rsidRPr="00751FC8">
        <w:rPr>
          <w:rFonts w:ascii="Calibri" w:eastAsiaTheme="minorEastAsia" w:hAnsi="Calibri" w:cs="Calibri"/>
        </w:rPr>
        <w:t xml:space="preserve"> congestion</w:t>
      </w:r>
      <w:r w:rsidR="00B003E6" w:rsidRPr="0083250D">
        <w:rPr>
          <w:rFonts w:ascii="Calibri" w:eastAsiaTheme="minorEastAsia" w:hAnsi="Calibri" w:cs="Calibri"/>
        </w:rPr>
        <w:t xml:space="preserve"> effects</w:t>
      </w:r>
      <w:r w:rsidRPr="00FA5957">
        <w:rPr>
          <w:rFonts w:ascii="Calibri" w:eastAsiaTheme="minorEastAsia" w:hAnsi="Calibri" w:cs="Calibri"/>
        </w:rPr>
        <w:t xml:space="preserve">. Direct effects, </w:t>
      </w:r>
      <m:oMath>
        <m:d>
          <m:dPr>
            <m:ctrlPr>
              <w:rPr>
                <w:rFonts w:ascii="Cambria Math" w:eastAsiaTheme="minorEastAsia" w:hAnsi="Cambria Math" w:cs="Calibri"/>
                <w:i/>
              </w:rPr>
            </m:ctrlPr>
          </m:dPr>
          <m:e>
            <m:f>
              <m:fPr>
                <m:type m:val="lin"/>
                <m:ctrlPr>
                  <w:rPr>
                    <w:rFonts w:ascii="Cambria Math" w:eastAsiaTheme="minorEastAsia" w:hAnsi="Cambria Math" w:cs="Calibri"/>
                    <w:i/>
                  </w:rPr>
                </m:ctrlPr>
              </m:fPr>
              <m:num>
                <m:r>
                  <w:rPr>
                    <w:rFonts w:ascii="Cambria Math" w:eastAsiaTheme="minorEastAsia" w:hAnsi="Cambria Math" w:cs="Calibri"/>
                  </w:rPr>
                  <m:t>∂l</m:t>
                </m:r>
              </m:num>
              <m:den>
                <m:r>
                  <w:rPr>
                    <w:rFonts w:ascii="Cambria Math" w:eastAsiaTheme="minorEastAsia" w:hAnsi="Cambria Math" w:cs="Calibri"/>
                  </w:rPr>
                  <m:t>∂</m:t>
                </m:r>
                <m:r>
                  <w:rPr>
                    <w:rFonts w:ascii="Cambria Math" w:hAnsi="Cambria Math" w:cs="Calibri"/>
                  </w:rPr>
                  <m:t>η</m:t>
                </m:r>
              </m:den>
            </m:f>
          </m:e>
        </m:d>
        <m:d>
          <m:dPr>
            <m:ctrlPr>
              <w:rPr>
                <w:rFonts w:ascii="Cambria Math" w:eastAsiaTheme="minorEastAsia" w:hAnsi="Cambria Math" w:cs="Calibri"/>
                <w:i/>
              </w:rPr>
            </m:ctrlPr>
          </m:dPr>
          <m:e>
            <m:f>
              <m:fPr>
                <m:type m:val="lin"/>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η</m:t>
                </m:r>
              </m:num>
              <m:den>
                <m:r>
                  <w:rPr>
                    <w:rFonts w:ascii="Cambria Math" w:eastAsiaTheme="minorEastAsia" w:hAnsi="Cambria Math" w:cs="Calibri"/>
                  </w:rPr>
                  <m:t>∂P</m:t>
                </m:r>
              </m:den>
            </m:f>
          </m:e>
        </m:d>
      </m:oMath>
      <w:r w:rsidR="009D6ED2" w:rsidRPr="00DB0E37">
        <w:rPr>
          <w:rFonts w:ascii="Calibri" w:eastAsiaTheme="minorEastAsia" w:hAnsi="Calibri" w:cs="Calibri"/>
        </w:rPr>
        <w:t>,</w:t>
      </w:r>
      <w:r w:rsidRPr="008F22BD">
        <w:rPr>
          <w:rFonts w:ascii="Calibri" w:eastAsiaTheme="minorEastAsia" w:hAnsi="Calibri" w:cs="Calibri"/>
        </w:rPr>
        <w:t xml:space="preserve"> are the effect of changing bag limit or quota on the expected </w:t>
      </w:r>
      <w:r w:rsidR="004B5EF8" w:rsidRPr="008F22BD">
        <w:rPr>
          <w:rFonts w:ascii="Calibri" w:eastAsiaTheme="minorEastAsia" w:hAnsi="Calibri" w:cs="Calibri"/>
        </w:rPr>
        <w:t xml:space="preserve">harvest. </w:t>
      </w:r>
      <w:r w:rsidRPr="0086551E">
        <w:rPr>
          <w:rFonts w:ascii="Calibri" w:eastAsiaTheme="minorEastAsia" w:hAnsi="Calibri" w:cs="Calibri"/>
        </w:rPr>
        <w:t xml:space="preserve">Congestion effects, </w:t>
      </w:r>
      <m:oMath>
        <m:d>
          <m:dPr>
            <m:ctrlPr>
              <w:rPr>
                <w:rFonts w:ascii="Cambria Math" w:eastAsiaTheme="minorEastAsia" w:hAnsi="Cambria Math" w:cs="Calibri"/>
                <w:i/>
              </w:rPr>
            </m:ctrlPr>
          </m:dPr>
          <m:e>
            <m:f>
              <m:fPr>
                <m:type m:val="lin"/>
                <m:ctrlPr>
                  <w:rPr>
                    <w:rFonts w:ascii="Cambria Math" w:eastAsiaTheme="minorEastAsia" w:hAnsi="Cambria Math" w:cs="Calibri"/>
                    <w:i/>
                  </w:rPr>
                </m:ctrlPr>
              </m:fPr>
              <m:num>
                <m:r>
                  <w:rPr>
                    <w:rFonts w:ascii="Cambria Math" w:eastAsiaTheme="minorEastAsia" w:hAnsi="Cambria Math" w:cs="Calibri"/>
                  </w:rPr>
                  <m:t>∂l</m:t>
                </m:r>
              </m:num>
              <m:den>
                <m:r>
                  <w:rPr>
                    <w:rFonts w:ascii="Cambria Math" w:eastAsiaTheme="minorEastAsia" w:hAnsi="Cambria Math" w:cs="Calibri"/>
                  </w:rPr>
                  <m:t>∂</m:t>
                </m:r>
                <m:r>
                  <w:rPr>
                    <w:rFonts w:ascii="Cambria Math" w:hAnsi="Cambria Math" w:cs="Calibri"/>
                  </w:rPr>
                  <m:t>η</m:t>
                </m:r>
              </m:den>
            </m:f>
          </m:e>
        </m:d>
        <m:d>
          <m:dPr>
            <m:ctrlPr>
              <w:rPr>
                <w:rFonts w:ascii="Cambria Math" w:eastAsiaTheme="minorEastAsia" w:hAnsi="Cambria Math" w:cs="Calibri"/>
                <w:i/>
              </w:rPr>
            </m:ctrlPr>
          </m:dPr>
          <m:e>
            <m:f>
              <m:fPr>
                <m:type m:val="lin"/>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η</m:t>
                </m:r>
              </m:num>
              <m:den>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N</m:t>
                    </m:r>
                  </m:e>
                  <m:sup>
                    <m:r>
                      <w:rPr>
                        <w:rFonts w:ascii="Cambria Math" w:eastAsiaTheme="minorEastAsia" w:hAnsi="Cambria Math" w:cs="Calibri"/>
                      </w:rPr>
                      <m:t>*</m:t>
                    </m:r>
                  </m:sup>
                </m:sSup>
              </m:den>
            </m:f>
          </m:e>
        </m:d>
        <m:d>
          <m:dPr>
            <m:ctrlPr>
              <w:rPr>
                <w:rFonts w:ascii="Cambria Math" w:eastAsiaTheme="minorEastAsia" w:hAnsi="Cambria Math" w:cs="Calibri"/>
                <w:i/>
              </w:rPr>
            </m:ctrlPr>
          </m:dPr>
          <m:e>
            <m:f>
              <m:fPr>
                <m:type m:val="lin"/>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N</m:t>
                </m:r>
              </m:num>
              <m:den>
                <m:r>
                  <w:rPr>
                    <w:rFonts w:ascii="Cambria Math" w:eastAsiaTheme="minorEastAsia" w:hAnsi="Cambria Math" w:cs="Calibri"/>
                  </w:rPr>
                  <m:t>∂P</m:t>
                </m:r>
              </m:den>
            </m:f>
          </m:e>
        </m:d>
      </m:oMath>
      <w:r w:rsidRPr="00DB0E37">
        <w:rPr>
          <w:rFonts w:ascii="Calibri" w:eastAsiaTheme="minorEastAsia" w:hAnsi="Calibri" w:cs="Calibri"/>
        </w:rPr>
        <w:t xml:space="preserve">, explain how </w:t>
      </w:r>
      <w:r w:rsidR="00C010DE" w:rsidRPr="00B01984">
        <w:rPr>
          <w:rFonts w:ascii="Calibri" w:eastAsiaTheme="minorEastAsia" w:hAnsi="Calibri" w:cs="Calibri"/>
        </w:rPr>
        <w:t>increasing</w:t>
      </w:r>
      <w:r w:rsidRPr="00B01984">
        <w:rPr>
          <w:rFonts w:ascii="Calibri" w:eastAsiaTheme="minorEastAsia" w:hAnsi="Calibri" w:cs="Calibri"/>
        </w:rPr>
        <w:t xml:space="preserve"> the number of hunters</w:t>
      </w:r>
      <w:r w:rsidR="004B5EF8" w:rsidRPr="000E1C99">
        <w:rPr>
          <w:rFonts w:ascii="Calibri" w:eastAsiaTheme="minorEastAsia" w:hAnsi="Calibri" w:cs="Calibri"/>
        </w:rPr>
        <w:t xml:space="preserve"> c</w:t>
      </w:r>
      <w:r w:rsidRPr="00AA4CE7">
        <w:rPr>
          <w:rFonts w:ascii="Calibri" w:eastAsiaTheme="minorEastAsia" w:hAnsi="Calibri" w:cs="Calibri"/>
        </w:rPr>
        <w:t>hanges expected harvest.</w:t>
      </w:r>
    </w:p>
    <w:p w14:paraId="25CFEF48" w14:textId="46C4C4AA" w:rsidR="008E5AA5" w:rsidRDefault="00E708FB" w:rsidP="008F4DB2">
      <w:pPr>
        <w:spacing w:after="0" w:line="480" w:lineRule="auto"/>
        <w:ind w:firstLine="720"/>
        <w:jc w:val="both"/>
        <w:rPr>
          <w:rFonts w:ascii="Calibri" w:eastAsiaTheme="minorEastAsia" w:hAnsi="Calibri" w:cs="Calibri"/>
        </w:rPr>
      </w:pPr>
      <w:r w:rsidRPr="00DB0E37">
        <w:rPr>
          <w:rStyle w:val="normaltextrun"/>
          <w:rFonts w:ascii="Calibri" w:hAnsi="Calibri" w:cs="Calibri"/>
          <w:color w:val="000000"/>
          <w:bdr w:val="none" w:sz="0" w:space="0" w:color="auto" w:frame="1"/>
        </w:rPr>
        <w:t xml:space="preserve">As a preliminary step, </w:t>
      </w:r>
      <w:r w:rsidR="001A7F32" w:rsidRPr="00DB0E37">
        <w:rPr>
          <w:rStyle w:val="normaltextrun"/>
          <w:rFonts w:ascii="Calibri" w:hAnsi="Calibri" w:cs="Calibri"/>
          <w:color w:val="000000"/>
          <w:bdr w:val="none" w:sz="0" w:space="0" w:color="auto" w:frame="1"/>
        </w:rPr>
        <w:t>I</w:t>
      </w:r>
      <w:r w:rsidRPr="00DB0E37">
        <w:rPr>
          <w:rStyle w:val="normaltextrun"/>
          <w:rFonts w:ascii="Calibri" w:hAnsi="Calibri" w:cs="Calibri"/>
          <w:color w:val="000000"/>
          <w:bdr w:val="none" w:sz="0" w:space="0" w:color="auto" w:frame="1"/>
        </w:rPr>
        <w:t xml:space="preserve"> use data from nearby states where it is legal to hunt sandhill cranes to</w:t>
      </w:r>
      <w:r w:rsidR="009164C9" w:rsidRPr="00DB0E37">
        <w:rPr>
          <w:rStyle w:val="normaltextrun"/>
          <w:rFonts w:ascii="Calibri" w:hAnsi="Calibri" w:cs="Calibri"/>
          <w:color w:val="000000"/>
          <w:bdr w:val="none" w:sz="0" w:space="0" w:color="auto" w:frame="1"/>
        </w:rPr>
        <w:t xml:space="preserve"> calibrate </w:t>
      </w:r>
      <w:r w:rsidRPr="00DB0E37">
        <w:rPr>
          <w:rStyle w:val="normaltextrun"/>
          <w:rFonts w:ascii="Calibri" w:hAnsi="Calibri" w:cs="Calibri"/>
          <w:color w:val="000000"/>
          <w:bdr w:val="none" w:sz="0" w:space="0" w:color="auto" w:frame="1"/>
        </w:rPr>
        <w:t>a numerical simulation based on our theoretical model</w:t>
      </w:r>
      <w:r w:rsidR="00FE08B2" w:rsidRPr="00DB0E37">
        <w:rPr>
          <w:rFonts w:ascii="Calibri" w:eastAsiaTheme="minorEastAsia" w:hAnsi="Calibri" w:cs="Calibri"/>
        </w:rPr>
        <w:t>.</w:t>
      </w:r>
      <w:r w:rsidR="00F97DC5" w:rsidRPr="00DB0E37">
        <w:rPr>
          <w:rFonts w:ascii="Calibri" w:eastAsiaTheme="minorEastAsia" w:hAnsi="Calibri" w:cs="Calibri"/>
        </w:rPr>
        <w:t xml:space="preserve"> </w:t>
      </w:r>
      <w:r w:rsidR="001A7F32" w:rsidRPr="00DB0E37">
        <w:rPr>
          <w:rFonts w:ascii="Calibri" w:eastAsiaTheme="minorEastAsia" w:hAnsi="Calibri" w:cs="Calibri"/>
        </w:rPr>
        <w:t>I</w:t>
      </w:r>
      <w:r w:rsidR="00626C95" w:rsidRPr="00DB0E37">
        <w:rPr>
          <w:rFonts w:ascii="Calibri" w:eastAsiaTheme="minorEastAsia" w:hAnsi="Calibri" w:cs="Calibri"/>
        </w:rPr>
        <w:t xml:space="preserve"> find that</w:t>
      </w:r>
      <w:r w:rsidR="004146A4" w:rsidRPr="00DB0E37">
        <w:rPr>
          <w:rFonts w:ascii="Calibri" w:eastAsiaTheme="minorEastAsia" w:hAnsi="Calibri" w:cs="Calibri"/>
        </w:rPr>
        <w:t xml:space="preserve"> </w:t>
      </w:r>
      <w:r w:rsidR="00ED043F" w:rsidRPr="00DB0E37">
        <w:rPr>
          <w:rFonts w:ascii="Calibri" w:eastAsiaTheme="minorEastAsia" w:hAnsi="Calibri" w:cs="Calibri"/>
        </w:rPr>
        <w:t xml:space="preserve">expected harvest is increasing in </w:t>
      </w:r>
      <w:r w:rsidR="00E07582" w:rsidRPr="00DB0E37">
        <w:rPr>
          <w:rFonts w:ascii="Calibri" w:eastAsiaTheme="minorEastAsia" w:hAnsi="Calibri" w:cs="Calibri"/>
        </w:rPr>
        <w:t xml:space="preserve">the </w:t>
      </w:r>
      <w:r w:rsidR="00ED043F" w:rsidRPr="00DB0E37">
        <w:rPr>
          <w:rFonts w:ascii="Calibri" w:eastAsiaTheme="minorEastAsia" w:hAnsi="Calibri" w:cs="Calibri"/>
        </w:rPr>
        <w:t>quota</w:t>
      </w:r>
      <w:r w:rsidR="0040783B" w:rsidRPr="00DB0E37">
        <w:rPr>
          <w:rFonts w:ascii="Calibri" w:eastAsiaTheme="minorEastAsia" w:hAnsi="Calibri" w:cs="Calibri"/>
          <w:i/>
          <w:iCs/>
        </w:rPr>
        <w:t xml:space="preserve">, </w:t>
      </w:r>
      <m:oMath>
        <m:f>
          <m:fPr>
            <m:type m:val="lin"/>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η</m:t>
            </m:r>
          </m:num>
          <m:den>
            <m:r>
              <w:rPr>
                <w:rFonts w:ascii="Cambria Math" w:eastAsiaTheme="minorEastAsia" w:hAnsi="Cambria Math" w:cs="Calibri"/>
              </w:rPr>
              <m:t>∂Q</m:t>
            </m:r>
          </m:den>
        </m:f>
        <m:r>
          <w:rPr>
            <w:rFonts w:ascii="Cambria Math" w:eastAsiaTheme="minorEastAsia" w:hAnsi="Cambria Math" w:cs="Calibri"/>
          </w:rPr>
          <m:t>&gt;0</m:t>
        </m:r>
      </m:oMath>
      <w:r w:rsidR="00ED043F" w:rsidRPr="00067AF1">
        <w:rPr>
          <w:rFonts w:ascii="Calibri" w:eastAsiaTheme="minorEastAsia" w:hAnsi="Calibri" w:cs="Calibri"/>
        </w:rPr>
        <w:t xml:space="preserve">. However, the sign of </w:t>
      </w:r>
      <m:oMath>
        <m:f>
          <m:fPr>
            <m:type m:val="lin"/>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η</m:t>
            </m:r>
          </m:num>
          <m:den>
            <m:r>
              <w:rPr>
                <w:rFonts w:ascii="Cambria Math" w:eastAsiaTheme="minorEastAsia" w:hAnsi="Cambria Math" w:cs="Calibri"/>
              </w:rPr>
              <m:t>∂b</m:t>
            </m:r>
          </m:den>
        </m:f>
        <m:r>
          <w:rPr>
            <w:rFonts w:ascii="Cambria Math" w:eastAsiaTheme="minorEastAsia" w:hAnsi="Cambria Math" w:cs="Calibri"/>
          </w:rPr>
          <m:t xml:space="preserve"> </m:t>
        </m:r>
      </m:oMath>
      <w:r w:rsidR="00ED043F" w:rsidRPr="00067AF1">
        <w:rPr>
          <w:rFonts w:ascii="Calibri" w:eastAsiaTheme="minorEastAsia" w:hAnsi="Calibri" w:cs="Calibri"/>
        </w:rPr>
        <w:t>depends on whethe</w:t>
      </w:r>
      <w:r w:rsidR="007479D8" w:rsidRPr="001C446F">
        <w:rPr>
          <w:rFonts w:ascii="Calibri" w:eastAsiaTheme="minorEastAsia" w:hAnsi="Calibri" w:cs="Calibri"/>
        </w:rPr>
        <w:t>r</w:t>
      </w:r>
      <w:r w:rsidR="00ED043F" w:rsidRPr="008F22BD">
        <w:rPr>
          <w:rFonts w:ascii="Calibri" w:eastAsiaTheme="minorEastAsia" w:hAnsi="Calibri" w:cs="Calibri"/>
        </w:rPr>
        <w:t xml:space="preserve"> the quota is </w:t>
      </w:r>
      <w:r w:rsidR="00EC7661" w:rsidRPr="008F22BD">
        <w:rPr>
          <w:rFonts w:ascii="Calibri" w:eastAsiaTheme="minorEastAsia" w:hAnsi="Calibri" w:cs="Calibri"/>
        </w:rPr>
        <w:t>binding</w:t>
      </w:r>
      <w:r w:rsidR="00ED043F" w:rsidRPr="008F22BD">
        <w:rPr>
          <w:rFonts w:ascii="Calibri" w:eastAsiaTheme="minorEastAsia" w:hAnsi="Calibri" w:cs="Calibri"/>
        </w:rPr>
        <w:t>.</w:t>
      </w:r>
      <w:r w:rsidR="00207CD2" w:rsidRPr="008F22BD">
        <w:rPr>
          <w:rFonts w:ascii="Calibri" w:eastAsiaTheme="minorEastAsia" w:hAnsi="Calibri" w:cs="Calibri"/>
        </w:rPr>
        <w:t xml:space="preserve"> </w:t>
      </w:r>
      <w:r w:rsidR="002B7352" w:rsidRPr="000E1C99">
        <w:rPr>
          <w:rFonts w:ascii="Calibri" w:eastAsiaTheme="minorEastAsia" w:hAnsi="Calibri" w:cs="Calibri"/>
        </w:rPr>
        <w:t>When</w:t>
      </w:r>
      <w:r w:rsidR="008C68E6" w:rsidRPr="00C547CD">
        <w:rPr>
          <w:rFonts w:ascii="Calibri" w:eastAsiaTheme="minorEastAsia" w:hAnsi="Calibri" w:cs="Calibri"/>
        </w:rPr>
        <w:t xml:space="preserve"> the permit </w:t>
      </w:r>
      <w:r w:rsidR="009D6ED2" w:rsidRPr="00751FC8">
        <w:rPr>
          <w:rFonts w:ascii="Calibri" w:eastAsiaTheme="minorEastAsia" w:hAnsi="Calibri" w:cs="Calibri"/>
        </w:rPr>
        <w:t xml:space="preserve">quota </w:t>
      </w:r>
      <w:r w:rsidR="008C68E6" w:rsidRPr="002E29E7">
        <w:rPr>
          <w:rFonts w:ascii="Calibri" w:eastAsiaTheme="minorEastAsia" w:hAnsi="Calibri" w:cs="Calibri"/>
        </w:rPr>
        <w:t xml:space="preserve">is binding, </w:t>
      </w:r>
      <w:r w:rsidR="00486304" w:rsidRPr="00DB0E37">
        <w:rPr>
          <w:rFonts w:ascii="Calibri" w:eastAsiaTheme="minorEastAsia" w:hAnsi="Calibri" w:cs="Calibri"/>
        </w:rPr>
        <w:t xml:space="preserve">the negative congestion effects of changing the bag limit may attenuate the overall WTP for the permit. This is important because a scope test </w:t>
      </w:r>
      <w:r w:rsidR="00933F4A" w:rsidRPr="00DB0E37">
        <w:rPr>
          <w:rFonts w:ascii="Calibri" w:eastAsiaTheme="minorEastAsia" w:hAnsi="Calibri" w:cs="Calibri"/>
        </w:rPr>
        <w:t>does not</w:t>
      </w:r>
      <w:r w:rsidR="00486304" w:rsidRPr="00DB0E37">
        <w:rPr>
          <w:rFonts w:ascii="Calibri" w:eastAsiaTheme="minorEastAsia" w:hAnsi="Calibri" w:cs="Calibri"/>
        </w:rPr>
        <w:t xml:space="preserve"> disentangle </w:t>
      </w:r>
      <w:r w:rsidR="00933F4A" w:rsidRPr="00DB0E37">
        <w:rPr>
          <w:rFonts w:ascii="Calibri" w:eastAsiaTheme="minorEastAsia" w:hAnsi="Calibri" w:cs="Calibri"/>
        </w:rPr>
        <w:t xml:space="preserve">these </w:t>
      </w:r>
      <w:r w:rsidR="00486304" w:rsidRPr="00DB0E37">
        <w:rPr>
          <w:rFonts w:ascii="Calibri" w:eastAsiaTheme="minorEastAsia" w:hAnsi="Calibri" w:cs="Calibri"/>
        </w:rPr>
        <w:t xml:space="preserve">effects so it may appear that hunters are insensitive to scope, bringing into question the validity of the CVM results. </w:t>
      </w:r>
      <w:r w:rsidR="009D6ED2" w:rsidRPr="00DB0E37">
        <w:rPr>
          <w:rFonts w:ascii="Calibri" w:eastAsiaTheme="minorEastAsia" w:hAnsi="Calibri" w:cs="Calibri"/>
        </w:rPr>
        <w:t xml:space="preserve">A sensitivity analysis </w:t>
      </w:r>
      <w:r w:rsidR="00EF3911" w:rsidRPr="00DB0E37">
        <w:rPr>
          <w:rFonts w:ascii="Calibri" w:eastAsiaTheme="minorEastAsia" w:hAnsi="Calibri" w:cs="Calibri"/>
        </w:rPr>
        <w:t>find</w:t>
      </w:r>
      <w:r w:rsidR="009D6ED2" w:rsidRPr="00DB0E37">
        <w:rPr>
          <w:rFonts w:ascii="Calibri" w:eastAsiaTheme="minorEastAsia" w:hAnsi="Calibri" w:cs="Calibri"/>
        </w:rPr>
        <w:t>s</w:t>
      </w:r>
      <w:r w:rsidR="00EF3911" w:rsidRPr="00DB0E37">
        <w:rPr>
          <w:rFonts w:ascii="Calibri" w:eastAsiaTheme="minorEastAsia" w:hAnsi="Calibri" w:cs="Calibri"/>
        </w:rPr>
        <w:t xml:space="preserve"> that changing the bag limit has a much </w:t>
      </w:r>
      <w:r w:rsidR="009D6ED2" w:rsidRPr="00DB0E37">
        <w:rPr>
          <w:rFonts w:ascii="Calibri" w:eastAsiaTheme="minorEastAsia" w:hAnsi="Calibri" w:cs="Calibri"/>
        </w:rPr>
        <w:t xml:space="preserve">larger </w:t>
      </w:r>
      <w:r w:rsidR="00EF3911" w:rsidRPr="00DB0E37">
        <w:rPr>
          <w:rFonts w:ascii="Calibri" w:eastAsiaTheme="minorEastAsia" w:hAnsi="Calibri" w:cs="Calibri"/>
        </w:rPr>
        <w:t>effect on surplus values, which indicates that varying the bag limit is</w:t>
      </w:r>
      <w:r w:rsidR="009D6ED2" w:rsidRPr="00DB0E37">
        <w:rPr>
          <w:rFonts w:ascii="Calibri" w:eastAsiaTheme="minorEastAsia" w:hAnsi="Calibri" w:cs="Calibri"/>
        </w:rPr>
        <w:t xml:space="preserve"> more likely to generate statistically significant </w:t>
      </w:r>
      <w:r w:rsidR="00EF3911" w:rsidRPr="00DB0E37">
        <w:rPr>
          <w:rFonts w:ascii="Calibri" w:eastAsiaTheme="minorEastAsia" w:hAnsi="Calibri" w:cs="Calibri"/>
        </w:rPr>
        <w:t>scope effects than varying the quota</w:t>
      </w:r>
      <w:r w:rsidR="009D6ED2" w:rsidRPr="00DB0E37">
        <w:rPr>
          <w:rFonts w:ascii="Calibri" w:eastAsiaTheme="minorEastAsia" w:hAnsi="Calibri" w:cs="Calibri"/>
        </w:rPr>
        <w:t>,</w:t>
      </w:r>
      <w:r w:rsidR="007E7AD1" w:rsidRPr="00DB0E37">
        <w:rPr>
          <w:rFonts w:ascii="Calibri" w:eastAsiaTheme="minorEastAsia" w:hAnsi="Calibri" w:cs="Calibri"/>
        </w:rPr>
        <w:t xml:space="preserve"> </w:t>
      </w:r>
      <w:r w:rsidR="009D6ED2" w:rsidRPr="00DB0E37">
        <w:rPr>
          <w:rFonts w:ascii="Calibri" w:eastAsiaTheme="minorEastAsia" w:hAnsi="Calibri" w:cs="Calibri"/>
        </w:rPr>
        <w:t>particularly given anecdotal evidence that</w:t>
      </w:r>
      <w:r w:rsidR="007A6AB6" w:rsidRPr="00DB0E37">
        <w:rPr>
          <w:rFonts w:ascii="Calibri" w:eastAsiaTheme="minorEastAsia" w:hAnsi="Calibri" w:cs="Calibri"/>
        </w:rPr>
        <w:t xml:space="preserve"> the Indiana quota will likely not be bind</w:t>
      </w:r>
      <w:r w:rsidR="007A6AB6" w:rsidRPr="00920F22">
        <w:rPr>
          <w:rFonts w:ascii="Calibri" w:eastAsiaTheme="minorEastAsia" w:hAnsi="Calibri" w:cs="Calibri"/>
        </w:rPr>
        <w:t>ing</w:t>
      </w:r>
      <w:r w:rsidR="009D6ED2" w:rsidRPr="00920F22">
        <w:rPr>
          <w:rFonts w:ascii="Calibri" w:eastAsiaTheme="minorEastAsia" w:hAnsi="Calibri" w:cs="Calibri"/>
        </w:rPr>
        <w:t>.</w:t>
      </w:r>
      <w:r w:rsidR="007A6AB6" w:rsidRPr="00920F22">
        <w:rPr>
          <w:rFonts w:ascii="Calibri" w:eastAsiaTheme="minorEastAsia" w:hAnsi="Calibri" w:cs="Calibri"/>
        </w:rPr>
        <w:t xml:space="preserve"> </w:t>
      </w:r>
    </w:p>
    <w:p w14:paraId="1B4324AB" w14:textId="26319568" w:rsidR="00344C60" w:rsidRPr="00DB05B2" w:rsidRDefault="00DB05B2" w:rsidP="00DB05B2">
      <w:pPr>
        <w:spacing w:after="0" w:line="480" w:lineRule="auto"/>
        <w:rPr>
          <w:ins w:id="951" w:author="Emma Sophia Donnelly" w:date="2025-01-23T11:50:00Z"/>
          <w:rFonts w:ascii="Calibri" w:eastAsiaTheme="minorEastAsia" w:hAnsi="Calibri" w:cs="Calibri"/>
          <w:b/>
          <w:bCs/>
          <w:rPrChange w:id="952" w:author="Emma Sophia Donnelly" w:date="2025-01-23T11:50:00Z">
            <w:rPr>
              <w:ins w:id="953" w:author="Emma Sophia Donnelly" w:date="2025-01-23T11:50:00Z"/>
              <w:rFonts w:ascii="Calibri" w:eastAsiaTheme="minorEastAsia" w:hAnsi="Calibri" w:cs="Calibri"/>
            </w:rPr>
          </w:rPrChange>
        </w:rPr>
      </w:pPr>
      <w:ins w:id="954" w:author="Emma Sophia Donnelly" w:date="2025-01-23T11:50:00Z">
        <w:r w:rsidRPr="00DB05B2">
          <w:rPr>
            <w:rFonts w:ascii="Calibri" w:eastAsiaTheme="minorEastAsia" w:hAnsi="Calibri" w:cs="Calibri"/>
            <w:b/>
            <w:bCs/>
            <w:rPrChange w:id="955" w:author="Emma Sophia Donnelly" w:date="2025-01-23T11:50:00Z">
              <w:rPr>
                <w:rFonts w:ascii="Calibri" w:eastAsiaTheme="minorEastAsia" w:hAnsi="Calibri" w:cs="Calibri"/>
              </w:rPr>
            </w:rPrChange>
          </w:rPr>
          <w:t>Application</w:t>
        </w:r>
      </w:ins>
    </w:p>
    <w:p w14:paraId="7CED2772" w14:textId="00DC2589" w:rsidR="00FF1236" w:rsidRDefault="001B6DD1" w:rsidP="00FF1236">
      <w:pPr>
        <w:spacing w:after="0" w:line="480" w:lineRule="auto"/>
        <w:rPr>
          <w:ins w:id="956" w:author="Emma Sophia Donnelly" w:date="2025-01-23T13:01:00Z"/>
          <w:rFonts w:ascii="Calibri" w:eastAsiaTheme="minorEastAsia" w:hAnsi="Calibri" w:cs="Calibri"/>
        </w:rPr>
      </w:pPr>
      <w:ins w:id="957" w:author="Emma Sophia Donnelly" w:date="2025-01-23T11:53:00Z">
        <w:r>
          <w:rPr>
            <w:rFonts w:ascii="Calibri" w:eastAsiaTheme="minorEastAsia" w:hAnsi="Calibri" w:cs="Calibri"/>
          </w:rPr>
          <w:t>I estimate WTP for a sandhill crane permit usin</w:t>
        </w:r>
      </w:ins>
      <w:ins w:id="958" w:author="Emma Sophia Donnelly" w:date="2025-01-23T11:57:00Z">
        <w:r>
          <w:rPr>
            <w:rFonts w:ascii="Calibri" w:eastAsiaTheme="minorEastAsia" w:hAnsi="Calibri" w:cs="Calibri"/>
          </w:rPr>
          <w:t xml:space="preserve">g survey data collected from a sample of </w:t>
        </w:r>
        <w:r w:rsidR="008F4DB2">
          <w:rPr>
            <w:rFonts w:ascii="Calibri" w:eastAsiaTheme="minorEastAsia" w:hAnsi="Calibri" w:cs="Calibri"/>
          </w:rPr>
          <w:t>water</w:t>
        </w:r>
      </w:ins>
      <w:ins w:id="959" w:author="Emma Sophia Donnelly" w:date="2025-01-23T11:58:00Z">
        <w:r w:rsidR="008F4DB2">
          <w:rPr>
            <w:rFonts w:ascii="Calibri" w:eastAsiaTheme="minorEastAsia" w:hAnsi="Calibri" w:cs="Calibri"/>
          </w:rPr>
          <w:t xml:space="preserve">fowl </w:t>
        </w:r>
      </w:ins>
      <w:ins w:id="960" w:author="Emma Sophia Donnelly" w:date="2025-01-23T11:57:00Z">
        <w:r>
          <w:rPr>
            <w:rFonts w:ascii="Calibri" w:eastAsiaTheme="minorEastAsia" w:hAnsi="Calibri" w:cs="Calibri"/>
          </w:rPr>
          <w:t>hunters in Indiana.</w:t>
        </w:r>
      </w:ins>
      <w:ins w:id="961" w:author="Emma Sophia Donnelly" w:date="2025-01-23T12:05:00Z">
        <w:r w:rsidR="001B0BA2">
          <w:rPr>
            <w:rFonts w:ascii="Calibri" w:eastAsiaTheme="minorEastAsia" w:hAnsi="Calibri" w:cs="Calibri"/>
          </w:rPr>
          <w:t xml:space="preserve"> The survey will be administered </w:t>
        </w:r>
      </w:ins>
      <w:ins w:id="962" w:author="Emma Sophia Donnelly" w:date="2025-01-23T13:04:00Z">
        <w:r w:rsidR="00A83B86">
          <w:rPr>
            <w:rFonts w:ascii="Calibri" w:eastAsiaTheme="minorEastAsia" w:hAnsi="Calibri" w:cs="Calibri"/>
          </w:rPr>
          <w:t xml:space="preserve">in </w:t>
        </w:r>
        <w:proofErr w:type="spellStart"/>
        <w:r w:rsidR="00A83B86">
          <w:rPr>
            <w:rFonts w:ascii="Calibri" w:eastAsiaTheme="minorEastAsia" w:hAnsi="Calibri" w:cs="Calibri"/>
          </w:rPr>
          <w:t>Febuary</w:t>
        </w:r>
        <w:proofErr w:type="spellEnd"/>
        <w:r w:rsidR="00A83B86">
          <w:rPr>
            <w:rFonts w:ascii="Calibri" w:eastAsiaTheme="minorEastAsia" w:hAnsi="Calibri" w:cs="Calibri"/>
          </w:rPr>
          <w:t xml:space="preserve"> 2025 </w:t>
        </w:r>
      </w:ins>
      <w:ins w:id="963" w:author="Emma Sophia Donnelly" w:date="2025-01-23T12:05:00Z">
        <w:r w:rsidR="001B0BA2">
          <w:rPr>
            <w:rFonts w:ascii="Calibri" w:eastAsiaTheme="minorEastAsia" w:hAnsi="Calibri" w:cs="Calibri"/>
          </w:rPr>
          <w:t>to a sampl</w:t>
        </w:r>
      </w:ins>
      <w:ins w:id="964" w:author="Emma Sophia Donnelly" w:date="2025-01-23T12:06:00Z">
        <w:r w:rsidR="001B0BA2">
          <w:rPr>
            <w:rFonts w:ascii="Calibri" w:eastAsiaTheme="minorEastAsia" w:hAnsi="Calibri" w:cs="Calibri"/>
          </w:rPr>
          <w:t>e of 3,274 Indiana residents who hunted geese during the 2023-2024 season.</w:t>
        </w:r>
      </w:ins>
      <w:ins w:id="965" w:author="Emma Sophia Donnelly" w:date="2025-01-23T12:24:00Z">
        <w:r w:rsidR="00B23650">
          <w:rPr>
            <w:rFonts w:ascii="Calibri" w:eastAsiaTheme="minorEastAsia" w:hAnsi="Calibri" w:cs="Calibri"/>
          </w:rPr>
          <w:t xml:space="preserve"> </w:t>
        </w:r>
      </w:ins>
      <w:ins w:id="966" w:author="Emma Sophia Donnelly" w:date="2025-01-23T13:01:00Z">
        <w:r w:rsidR="00FF1236">
          <w:t>The questionnaire is divided into four sections. The first section gathers information about respondents' experience with hunting waterfowl and other migratory game birds in Indiana. The second section provides information about sandhill cranes and presents two hypothetical permits, from which we elicit their willingness to pay. Section 3 collects data on their expenditures related to waterfowl hunting, and Section 4 asks for demographic information.</w:t>
        </w:r>
      </w:ins>
    </w:p>
    <w:p w14:paraId="4B81AB1E" w14:textId="310F33F4" w:rsidR="00FA2276" w:rsidRDefault="008F35E0">
      <w:pPr>
        <w:spacing w:after="0" w:line="480" w:lineRule="auto"/>
        <w:rPr>
          <w:ins w:id="967" w:author="Emma Sophia Donnelly" w:date="2025-01-23T12:37:00Z"/>
          <w:rFonts w:ascii="Calibri" w:eastAsiaTheme="minorEastAsia" w:hAnsi="Calibri" w:cs="Calibri"/>
        </w:rPr>
        <w:pPrChange w:id="968" w:author="Emma Sophia Donnelly" w:date="2025-01-23T12:46:00Z">
          <w:pPr>
            <w:spacing w:after="0" w:line="480" w:lineRule="auto"/>
            <w:jc w:val="center"/>
          </w:pPr>
        </w:pPrChange>
      </w:pPr>
      <w:ins w:id="969" w:author="Emma Sophia Donnelly" w:date="2025-01-23T12:28:00Z">
        <w:r>
          <w:rPr>
            <w:rFonts w:ascii="Calibri" w:eastAsiaTheme="minorEastAsia" w:hAnsi="Calibri" w:cs="Calibri"/>
          </w:rPr>
          <w:tab/>
        </w:r>
      </w:ins>
      <w:ins w:id="970" w:author="Emma Sophia Donnelly" w:date="2025-01-23T12:30:00Z">
        <w:r>
          <w:rPr>
            <w:rFonts w:ascii="Calibri" w:eastAsiaTheme="minorEastAsia" w:hAnsi="Calibri" w:cs="Calibri"/>
          </w:rPr>
          <w:t>An example of t</w:t>
        </w:r>
      </w:ins>
      <w:ins w:id="971" w:author="Emma Sophia Donnelly" w:date="2025-01-23T12:29:00Z">
        <w:r>
          <w:rPr>
            <w:rFonts w:ascii="Calibri" w:eastAsiaTheme="minorEastAsia" w:hAnsi="Calibri" w:cs="Calibri"/>
          </w:rPr>
          <w:t xml:space="preserve">he contingent valuation questions </w:t>
        </w:r>
      </w:ins>
      <w:ins w:id="972" w:author="Emma Sophia Donnelly" w:date="2025-01-23T12:36:00Z">
        <w:r w:rsidR="00FA2276">
          <w:rPr>
            <w:rFonts w:ascii="Calibri" w:eastAsiaTheme="minorEastAsia" w:hAnsi="Calibri" w:cs="Calibri"/>
          </w:rPr>
          <w:t>is</w:t>
        </w:r>
      </w:ins>
      <w:ins w:id="973" w:author="Emma Sophia Donnelly" w:date="2025-01-23T12:29:00Z">
        <w:r>
          <w:rPr>
            <w:rFonts w:ascii="Calibri" w:eastAsiaTheme="minorEastAsia" w:hAnsi="Calibri" w:cs="Calibri"/>
          </w:rPr>
          <w:t xml:space="preserve"> </w:t>
        </w:r>
      </w:ins>
      <w:ins w:id="974" w:author="Emma Sophia Donnelly" w:date="2025-01-23T12:53:00Z">
        <w:r w:rsidR="008A0EAE">
          <w:rPr>
            <w:rFonts w:ascii="Calibri" w:eastAsiaTheme="minorEastAsia" w:hAnsi="Calibri" w:cs="Calibri"/>
          </w:rPr>
          <w:t>shown</w:t>
        </w:r>
      </w:ins>
      <w:ins w:id="975" w:author="Emma Sophia Donnelly" w:date="2025-01-23T12:29:00Z">
        <w:r>
          <w:rPr>
            <w:rFonts w:ascii="Calibri" w:eastAsiaTheme="minorEastAsia" w:hAnsi="Calibri" w:cs="Calibri"/>
          </w:rPr>
          <w:t xml:space="preserve"> in Figures</w:t>
        </w:r>
      </w:ins>
      <w:ins w:id="976" w:author="Emma Sophia Donnelly" w:date="2025-01-23T12:30:00Z">
        <w:r>
          <w:rPr>
            <w:rFonts w:ascii="Calibri" w:eastAsiaTheme="minorEastAsia" w:hAnsi="Calibri" w:cs="Calibri"/>
          </w:rPr>
          <w:t xml:space="preserve"> </w:t>
        </w:r>
      </w:ins>
      <w:ins w:id="977" w:author="Emma Sophia Donnelly" w:date="2025-01-23T12:47:00Z">
        <w:r w:rsidR="005B5856">
          <w:rPr>
            <w:rFonts w:ascii="Calibri" w:eastAsiaTheme="minorEastAsia" w:hAnsi="Calibri" w:cs="Calibri"/>
          </w:rPr>
          <w:t>1</w:t>
        </w:r>
      </w:ins>
      <w:ins w:id="978" w:author="Emma Sophia Donnelly" w:date="2025-01-23T12:30:00Z">
        <w:r>
          <w:rPr>
            <w:rFonts w:ascii="Calibri" w:eastAsiaTheme="minorEastAsia" w:hAnsi="Calibri" w:cs="Calibri"/>
          </w:rPr>
          <w:t xml:space="preserve">. </w:t>
        </w:r>
      </w:ins>
      <w:ins w:id="979" w:author="Emma Sophia Donnelly" w:date="2025-01-23T12:40:00Z">
        <w:r w:rsidR="00722184">
          <w:rPr>
            <w:rFonts w:ascii="Calibri" w:eastAsiaTheme="minorEastAsia" w:hAnsi="Calibri" w:cs="Calibri"/>
          </w:rPr>
          <w:t xml:space="preserve">Before presenting </w:t>
        </w:r>
      </w:ins>
      <w:ins w:id="980" w:author="Emma Sophia Donnelly" w:date="2025-01-23T12:47:00Z">
        <w:r w:rsidR="005B5856">
          <w:rPr>
            <w:rFonts w:ascii="Calibri" w:eastAsiaTheme="minorEastAsia" w:hAnsi="Calibri" w:cs="Calibri"/>
          </w:rPr>
          <w:t>the</w:t>
        </w:r>
      </w:ins>
      <w:ins w:id="981" w:author="Emma Sophia Donnelly" w:date="2025-01-23T12:40:00Z">
        <w:r w:rsidR="00722184">
          <w:rPr>
            <w:rFonts w:ascii="Calibri" w:eastAsiaTheme="minorEastAsia" w:hAnsi="Calibri" w:cs="Calibri"/>
          </w:rPr>
          <w:t xml:space="preserve"> permit, </w:t>
        </w:r>
      </w:ins>
      <w:ins w:id="982" w:author="Emma Sophia Donnelly" w:date="2025-01-23T12:41:00Z">
        <w:r w:rsidR="00485EC1">
          <w:rPr>
            <w:rFonts w:ascii="Calibri" w:eastAsiaTheme="minorEastAsia" w:hAnsi="Calibri" w:cs="Calibri"/>
          </w:rPr>
          <w:t>I</w:t>
        </w:r>
      </w:ins>
      <w:ins w:id="983" w:author="Emma Sophia Donnelly" w:date="2025-01-23T12:40:00Z">
        <w:r w:rsidR="00722184">
          <w:rPr>
            <w:rFonts w:ascii="Calibri" w:eastAsiaTheme="minorEastAsia" w:hAnsi="Calibri" w:cs="Calibri"/>
          </w:rPr>
          <w:t xml:space="preserve"> ask respondents to imagine </w:t>
        </w:r>
      </w:ins>
      <w:ins w:id="984" w:author="Emma Sophia Donnelly" w:date="2025-01-23T12:47:00Z">
        <w:r w:rsidR="005B5856">
          <w:rPr>
            <w:rFonts w:ascii="Calibri" w:eastAsiaTheme="minorEastAsia" w:hAnsi="Calibri" w:cs="Calibri"/>
          </w:rPr>
          <w:t>that</w:t>
        </w:r>
      </w:ins>
      <w:ins w:id="985" w:author="Emma Sophia Donnelly" w:date="2025-01-23T12:40:00Z">
        <w:r w:rsidR="00722184">
          <w:rPr>
            <w:rFonts w:ascii="Calibri" w:eastAsiaTheme="minorEastAsia" w:hAnsi="Calibri" w:cs="Calibri"/>
          </w:rPr>
          <w:t xml:space="preserve"> sandhill crane </w:t>
        </w:r>
      </w:ins>
      <w:ins w:id="986" w:author="Emma Sophia Donnelly" w:date="2025-01-23T12:41:00Z">
        <w:r w:rsidR="0041736C">
          <w:rPr>
            <w:rFonts w:ascii="Calibri" w:eastAsiaTheme="minorEastAsia" w:hAnsi="Calibri" w:cs="Calibri"/>
          </w:rPr>
          <w:t xml:space="preserve">hunting </w:t>
        </w:r>
      </w:ins>
      <w:ins w:id="987" w:author="Emma Sophia Donnelly" w:date="2025-01-23T12:53:00Z">
        <w:r w:rsidR="008A0EAE">
          <w:rPr>
            <w:rFonts w:ascii="Calibri" w:eastAsiaTheme="minorEastAsia" w:hAnsi="Calibri" w:cs="Calibri"/>
          </w:rPr>
          <w:t>is</w:t>
        </w:r>
      </w:ins>
      <w:ins w:id="988" w:author="Emma Sophia Donnelly" w:date="2025-01-23T12:41:00Z">
        <w:r w:rsidR="0041736C">
          <w:rPr>
            <w:rFonts w:ascii="Calibri" w:eastAsiaTheme="minorEastAsia" w:hAnsi="Calibri" w:cs="Calibri"/>
          </w:rPr>
          <w:t xml:space="preserve"> legal in Indiana</w:t>
        </w:r>
      </w:ins>
      <w:ins w:id="989" w:author="Emma Sophia Donnelly" w:date="2025-01-23T12:54:00Z">
        <w:r w:rsidR="008A0EAE">
          <w:rPr>
            <w:rFonts w:ascii="Calibri" w:eastAsiaTheme="minorEastAsia" w:hAnsi="Calibri" w:cs="Calibri"/>
          </w:rPr>
          <w:t xml:space="preserve"> </w:t>
        </w:r>
      </w:ins>
      <w:ins w:id="990" w:author="Emma Sophia Donnelly" w:date="2025-01-23T12:42:00Z">
        <w:r w:rsidR="00485EC1">
          <w:rPr>
            <w:rFonts w:ascii="Calibri" w:eastAsiaTheme="minorEastAsia" w:hAnsi="Calibri" w:cs="Calibri"/>
          </w:rPr>
          <w:t xml:space="preserve">and provide some </w:t>
        </w:r>
        <w:r w:rsidR="00485EC1">
          <w:rPr>
            <w:rFonts w:ascii="Calibri" w:eastAsiaTheme="minorEastAsia" w:hAnsi="Calibri" w:cs="Calibri"/>
          </w:rPr>
          <w:lastRenderedPageBreak/>
          <w:t>details about how the permit would work</w:t>
        </w:r>
      </w:ins>
      <w:ins w:id="991" w:author="Emma Sophia Donnelly" w:date="2025-01-23T12:43:00Z">
        <w:r w:rsidR="00AE57E9">
          <w:rPr>
            <w:rFonts w:ascii="Calibri" w:eastAsiaTheme="minorEastAsia" w:hAnsi="Calibri" w:cs="Calibri"/>
          </w:rPr>
          <w:t>. I</w:t>
        </w:r>
      </w:ins>
      <w:ins w:id="992" w:author="Emma Sophia Donnelly" w:date="2025-01-23T12:44:00Z">
        <w:r w:rsidR="00AE57E9">
          <w:rPr>
            <w:rFonts w:ascii="Calibri" w:eastAsiaTheme="minorEastAsia" w:hAnsi="Calibri" w:cs="Calibri"/>
          </w:rPr>
          <w:t xml:space="preserve"> </w:t>
        </w:r>
      </w:ins>
      <w:ins w:id="993" w:author="Emma Sophia Donnelly" w:date="2025-01-23T12:54:00Z">
        <w:r w:rsidR="00120000">
          <w:rPr>
            <w:rFonts w:ascii="Calibri" w:eastAsiaTheme="minorEastAsia" w:hAnsi="Calibri" w:cs="Calibri"/>
          </w:rPr>
          <w:t xml:space="preserve">then </w:t>
        </w:r>
      </w:ins>
      <w:ins w:id="994" w:author="Emma Sophia Donnelly" w:date="2025-01-23T12:44:00Z">
        <w:r w:rsidR="00AE57E9">
          <w:rPr>
            <w:rFonts w:ascii="Calibri" w:eastAsiaTheme="minorEastAsia" w:hAnsi="Calibri" w:cs="Calibri"/>
          </w:rPr>
          <w:t>present a permit and</w:t>
        </w:r>
      </w:ins>
      <w:ins w:id="995" w:author="Emma Sophia Donnelly" w:date="2025-01-23T12:43:00Z">
        <w:r w:rsidR="00AE57E9">
          <w:rPr>
            <w:rFonts w:ascii="Calibri" w:eastAsiaTheme="minorEastAsia" w:hAnsi="Calibri" w:cs="Calibri"/>
          </w:rPr>
          <w:t xml:space="preserve"> ask them to</w:t>
        </w:r>
      </w:ins>
      <w:ins w:id="996" w:author="Emma Sophia Donnelly" w:date="2025-01-23T12:44:00Z">
        <w:r w:rsidR="00AE57E9">
          <w:rPr>
            <w:rFonts w:ascii="Calibri" w:eastAsiaTheme="minorEastAsia" w:hAnsi="Calibri" w:cs="Calibri"/>
          </w:rPr>
          <w:t xml:space="preserve"> consider its characteristics</w:t>
        </w:r>
      </w:ins>
      <w:ins w:id="997" w:author="Emma Sophia Donnelly" w:date="2025-01-23T12:54:00Z">
        <w:r w:rsidR="00120000">
          <w:rPr>
            <w:rFonts w:ascii="Calibri" w:eastAsiaTheme="minorEastAsia" w:hAnsi="Calibri" w:cs="Calibri"/>
          </w:rPr>
          <w:t>,</w:t>
        </w:r>
      </w:ins>
      <w:ins w:id="998" w:author="Emma Sophia Donnelly" w:date="2025-01-23T12:44:00Z">
        <w:r w:rsidR="00AE57E9">
          <w:rPr>
            <w:rFonts w:ascii="Calibri" w:eastAsiaTheme="minorEastAsia" w:hAnsi="Calibri" w:cs="Calibri"/>
          </w:rPr>
          <w:t xml:space="preserve"> </w:t>
        </w:r>
      </w:ins>
      <w:ins w:id="999" w:author="Emma Sophia Donnelly" w:date="2025-01-23T12:43:00Z">
        <w:r w:rsidR="00AE57E9">
          <w:rPr>
            <w:rFonts w:ascii="Calibri" w:eastAsiaTheme="minorEastAsia" w:hAnsi="Calibri" w:cs="Calibri"/>
          </w:rPr>
          <w:t>respond</w:t>
        </w:r>
      </w:ins>
      <w:ins w:id="1000" w:author="Emma Sophia Donnelly" w:date="2025-01-23T12:54:00Z">
        <w:r w:rsidR="00120000">
          <w:rPr>
            <w:rFonts w:ascii="Calibri" w:eastAsiaTheme="minorEastAsia" w:hAnsi="Calibri" w:cs="Calibri"/>
          </w:rPr>
          <w:t>ing</w:t>
        </w:r>
      </w:ins>
      <w:ins w:id="1001" w:author="Emma Sophia Donnelly" w:date="2025-01-23T12:43:00Z">
        <w:r w:rsidR="00AE57E9">
          <w:rPr>
            <w:rFonts w:ascii="Calibri" w:eastAsiaTheme="minorEastAsia" w:hAnsi="Calibri" w:cs="Calibri"/>
          </w:rPr>
          <w:t xml:space="preserve"> as if </w:t>
        </w:r>
      </w:ins>
      <w:ins w:id="1002" w:author="Emma Sophia Donnelly" w:date="2025-01-23T12:54:00Z">
        <w:r w:rsidR="00120000">
          <w:rPr>
            <w:rFonts w:ascii="Calibri" w:eastAsiaTheme="minorEastAsia" w:hAnsi="Calibri" w:cs="Calibri"/>
          </w:rPr>
          <w:t>it</w:t>
        </w:r>
      </w:ins>
      <w:ins w:id="1003" w:author="Emma Sophia Donnelly" w:date="2025-01-23T12:43:00Z">
        <w:r w:rsidR="00AE57E9">
          <w:rPr>
            <w:rFonts w:ascii="Calibri" w:eastAsiaTheme="minorEastAsia" w:hAnsi="Calibri" w:cs="Calibri"/>
          </w:rPr>
          <w:t xml:space="preserve"> were a real permit</w:t>
        </w:r>
      </w:ins>
      <w:ins w:id="1004" w:author="Emma Sophia Donnelly" w:date="2025-01-23T12:44:00Z">
        <w:r w:rsidR="00AE57E9">
          <w:rPr>
            <w:rFonts w:ascii="Calibri" w:eastAsiaTheme="minorEastAsia" w:hAnsi="Calibri" w:cs="Calibri"/>
          </w:rPr>
          <w:t xml:space="preserve">. </w:t>
        </w:r>
      </w:ins>
      <w:ins w:id="1005" w:author="Emma Sophia Donnelly" w:date="2025-01-23T12:54:00Z">
        <w:r w:rsidR="00113DF8">
          <w:rPr>
            <w:rFonts w:ascii="Calibri" w:eastAsiaTheme="minorEastAsia" w:hAnsi="Calibri" w:cs="Calibri"/>
          </w:rPr>
          <w:t>A</w:t>
        </w:r>
      </w:ins>
      <w:ins w:id="1006" w:author="Emma Sophia Donnelly" w:date="2025-01-23T12:55:00Z">
        <w:r w:rsidR="00113DF8">
          <w:rPr>
            <w:rFonts w:ascii="Calibri" w:eastAsiaTheme="minorEastAsia" w:hAnsi="Calibri" w:cs="Calibri"/>
          </w:rPr>
          <w:t>fterward, I ask</w:t>
        </w:r>
      </w:ins>
      <w:ins w:id="1007" w:author="Emma Sophia Donnelly" w:date="2025-01-23T12:44:00Z">
        <w:r w:rsidR="00AE57E9">
          <w:rPr>
            <w:rFonts w:ascii="Calibri" w:eastAsiaTheme="minorEastAsia" w:hAnsi="Calibri" w:cs="Calibri"/>
          </w:rPr>
          <w:t xml:space="preserve"> </w:t>
        </w:r>
      </w:ins>
      <w:ins w:id="1008" w:author="Emma Sophia Donnelly" w:date="2025-01-23T12:55:00Z">
        <w:r w:rsidR="00113DF8" w:rsidRPr="00113DF8">
          <w:rPr>
            <w:rFonts w:ascii="Calibri" w:eastAsiaTheme="minorEastAsia" w:hAnsi="Calibri" w:cs="Calibri"/>
          </w:rPr>
          <w:t xml:space="preserve">whether they would purchase the permit and, if not, </w:t>
        </w:r>
        <w:r w:rsidR="00113DF8">
          <w:rPr>
            <w:rFonts w:ascii="Calibri" w:eastAsiaTheme="minorEastAsia" w:hAnsi="Calibri" w:cs="Calibri"/>
          </w:rPr>
          <w:t xml:space="preserve">ask </w:t>
        </w:r>
        <w:r w:rsidR="00113DF8" w:rsidRPr="00113DF8">
          <w:rPr>
            <w:rFonts w:ascii="Calibri" w:eastAsiaTheme="minorEastAsia" w:hAnsi="Calibri" w:cs="Calibri"/>
          </w:rPr>
          <w:t>about the reasons for their decision</w:t>
        </w:r>
      </w:ins>
      <w:ins w:id="1009" w:author="Emma Sophia Donnelly" w:date="2025-01-23T12:45:00Z">
        <w:r w:rsidR="00AE57E9">
          <w:rPr>
            <w:rFonts w:ascii="Calibri" w:eastAsiaTheme="minorEastAsia" w:hAnsi="Calibri" w:cs="Calibri"/>
          </w:rPr>
          <w:t>.</w:t>
        </w:r>
      </w:ins>
      <w:ins w:id="1010" w:author="Emma Sophia Donnelly" w:date="2025-01-23T12:48:00Z">
        <w:r w:rsidR="005B5856">
          <w:rPr>
            <w:rFonts w:ascii="Calibri" w:eastAsiaTheme="minorEastAsia" w:hAnsi="Calibri" w:cs="Calibri"/>
          </w:rPr>
          <w:t xml:space="preserve"> Figure 1 demonstrates an example of the permit, </w:t>
        </w:r>
      </w:ins>
      <w:ins w:id="1011" w:author="Emma Sophia Donnelly" w:date="2025-01-23T12:56:00Z">
        <w:r w:rsidR="00B263AF">
          <w:rPr>
            <w:rFonts w:ascii="Calibri" w:eastAsiaTheme="minorEastAsia" w:hAnsi="Calibri" w:cs="Calibri"/>
          </w:rPr>
          <w:t>t</w:t>
        </w:r>
        <w:r w:rsidR="00B263AF" w:rsidRPr="00B263AF">
          <w:rPr>
            <w:rFonts w:ascii="Calibri" w:eastAsiaTheme="minorEastAsia" w:hAnsi="Calibri" w:cs="Calibri"/>
          </w:rPr>
          <w:t>hough respondents may be shown different permit attributes, as I vary them as part of my identification strategy.</w:t>
        </w:r>
      </w:ins>
      <w:ins w:id="1012" w:author="Emma Sophia Donnelly" w:date="2025-01-23T12:48:00Z">
        <w:r w:rsidR="005B5856">
          <w:rPr>
            <w:rFonts w:ascii="Calibri" w:eastAsiaTheme="minorEastAsia" w:hAnsi="Calibri" w:cs="Calibri"/>
          </w:rPr>
          <w:t xml:space="preserve"> </w:t>
        </w:r>
      </w:ins>
      <w:ins w:id="1013" w:author="Emma Sophia Donnelly" w:date="2025-01-23T12:58:00Z">
        <w:r w:rsidR="001D4943">
          <w:rPr>
            <w:rFonts w:ascii="Calibri" w:eastAsiaTheme="minorEastAsia" w:hAnsi="Calibri" w:cs="Calibri"/>
          </w:rPr>
          <w:t>Next, respondents</w:t>
        </w:r>
      </w:ins>
      <w:ins w:id="1014" w:author="Emma Sophia Donnelly" w:date="2025-01-23T12:49:00Z">
        <w:r w:rsidR="005B5856">
          <w:rPr>
            <w:rFonts w:ascii="Calibri" w:eastAsiaTheme="minorEastAsia" w:hAnsi="Calibri" w:cs="Calibri"/>
          </w:rPr>
          <w:t xml:space="preserve"> </w:t>
        </w:r>
      </w:ins>
      <w:ins w:id="1015" w:author="Emma Sophia Donnelly" w:date="2025-01-23T12:50:00Z">
        <w:r w:rsidR="005B5856">
          <w:rPr>
            <w:rFonts w:ascii="Calibri" w:eastAsiaTheme="minorEastAsia" w:hAnsi="Calibri" w:cs="Calibri"/>
          </w:rPr>
          <w:t xml:space="preserve">are shown a second permit with different attributes, </w:t>
        </w:r>
      </w:ins>
      <w:ins w:id="1016" w:author="Emma Sophia Donnelly" w:date="2025-01-23T12:59:00Z">
        <w:r w:rsidR="001D4943" w:rsidRPr="001D4943">
          <w:rPr>
            <w:rFonts w:ascii="Calibri" w:eastAsiaTheme="minorEastAsia" w:hAnsi="Calibri" w:cs="Calibri"/>
          </w:rPr>
          <w:t>and again asked whether they would purchase it and, if they answer ‘No,’ to explain why.</w:t>
        </w:r>
      </w:ins>
      <w:ins w:id="1017" w:author="Emma Sophia Donnelly" w:date="2025-01-23T12:36:00Z">
        <w:r w:rsidR="00FA2276" w:rsidRPr="00FA2276">
          <w:rPr>
            <w:rFonts w:ascii="Calibri" w:eastAsiaTheme="minorEastAsia" w:hAnsi="Calibri" w:cs="Calibri"/>
            <w:noProof/>
          </w:rPr>
          <w:drawing>
            <wp:inline distT="0" distB="0" distL="0" distR="0" wp14:anchorId="2864B6A8" wp14:editId="4CDE5453">
              <wp:extent cx="4160691" cy="15727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1127" cy="1591833"/>
                      </a:xfrm>
                      <a:prstGeom prst="rect">
                        <a:avLst/>
                      </a:prstGeom>
                    </pic:spPr>
                  </pic:pic>
                </a:graphicData>
              </a:graphic>
            </wp:inline>
          </w:drawing>
        </w:r>
      </w:ins>
    </w:p>
    <w:p w14:paraId="666A48F0" w14:textId="3E017F8A" w:rsidR="00FA2276" w:rsidRDefault="00FA2276">
      <w:pPr>
        <w:spacing w:after="0" w:line="240" w:lineRule="auto"/>
        <w:rPr>
          <w:ins w:id="1018" w:author="Emma Sophia Donnelly" w:date="2025-01-23T12:37:00Z"/>
          <w:rFonts w:ascii="Calibri" w:eastAsiaTheme="minorEastAsia" w:hAnsi="Calibri" w:cs="Calibri"/>
        </w:rPr>
        <w:pPrChange w:id="1019" w:author="Emma Sophia Donnelly" w:date="2025-01-23T12:59:00Z">
          <w:pPr>
            <w:spacing w:after="0" w:line="480" w:lineRule="auto"/>
          </w:pPr>
        </w:pPrChange>
      </w:pPr>
      <w:ins w:id="1020" w:author="Emma Sophia Donnelly" w:date="2025-01-23T12:37:00Z">
        <w:r>
          <w:rPr>
            <w:rFonts w:ascii="Calibri" w:eastAsiaTheme="minorEastAsia" w:hAnsi="Calibri" w:cs="Calibri"/>
          </w:rPr>
          <w:t>Figure 1</w:t>
        </w:r>
      </w:ins>
    </w:p>
    <w:p w14:paraId="48DA8C5E" w14:textId="423519AD" w:rsidR="009B7AA8" w:rsidRPr="00920F22" w:rsidDel="009B7AA8" w:rsidRDefault="009B7AA8">
      <w:pPr>
        <w:spacing w:after="0" w:line="480" w:lineRule="auto"/>
        <w:rPr>
          <w:del w:id="1021" w:author="Emma Sophia Donnelly" w:date="2025-01-23T12:31:00Z"/>
          <w:rFonts w:ascii="Calibri" w:eastAsiaTheme="minorEastAsia" w:hAnsi="Calibri" w:cs="Calibri"/>
        </w:rPr>
        <w:pPrChange w:id="1022" w:author="Emma Sophia Donnelly" w:date="2025-01-23T11:50:00Z">
          <w:pPr>
            <w:spacing w:after="0" w:line="480" w:lineRule="auto"/>
            <w:ind w:firstLine="720"/>
          </w:pPr>
        </w:pPrChange>
      </w:pPr>
    </w:p>
    <w:p w14:paraId="6079BAC3" w14:textId="6AA2E868" w:rsidR="009A06DB" w:rsidRPr="00920F22" w:rsidRDefault="009A06DB" w:rsidP="00901B4C">
      <w:pPr>
        <w:spacing w:after="0" w:line="480" w:lineRule="auto"/>
        <w:rPr>
          <w:rFonts w:ascii="Calibri" w:eastAsiaTheme="minorEastAsia" w:hAnsi="Calibri" w:cs="Calibri"/>
          <w:b/>
          <w:bCs/>
        </w:rPr>
      </w:pPr>
      <w:r w:rsidRPr="00920F22">
        <w:rPr>
          <w:rFonts w:ascii="Calibri" w:eastAsiaTheme="minorEastAsia" w:hAnsi="Calibri" w:cs="Calibri"/>
          <w:b/>
          <w:bCs/>
        </w:rPr>
        <w:t>Next Steps</w:t>
      </w:r>
    </w:p>
    <w:p w14:paraId="06D0D132" w14:textId="05D0E6DA" w:rsidR="000F58D9" w:rsidDel="00283CFC" w:rsidRDefault="00A94328" w:rsidP="00920F22">
      <w:pPr>
        <w:spacing w:after="0" w:line="480" w:lineRule="auto"/>
        <w:jc w:val="both"/>
        <w:rPr>
          <w:del w:id="1023" w:author="Emma Sophia Donnelly" w:date="2025-01-23T11:24:00Z"/>
          <w:rFonts w:ascii="Calibri" w:eastAsiaTheme="minorEastAsia" w:hAnsi="Calibri" w:cs="Calibri"/>
        </w:rPr>
      </w:pPr>
      <w:ins w:id="1024" w:author="Emma Sophia Donnelly" w:date="2025-01-23T13:04:00Z">
        <w:r>
          <w:rPr>
            <w:rFonts w:ascii="Calibri" w:eastAsiaTheme="minorEastAsia" w:hAnsi="Calibri" w:cs="Calibri"/>
          </w:rPr>
          <w:t>I will have the dat</w:t>
        </w:r>
      </w:ins>
      <w:ins w:id="1025" w:author="Emma Sophia Donnelly" w:date="2025-01-23T13:05:00Z">
        <w:r>
          <w:rPr>
            <w:rFonts w:ascii="Calibri" w:eastAsiaTheme="minorEastAsia" w:hAnsi="Calibri" w:cs="Calibri"/>
          </w:rPr>
          <w:t>a from the surveys by the time I begin the fellowship, so my next steps consist of the analy</w:t>
        </w:r>
      </w:ins>
      <w:ins w:id="1026" w:author="Emma Sophia Donnelly" w:date="2025-01-23T13:06:00Z">
        <w:r>
          <w:rPr>
            <w:rFonts w:ascii="Calibri" w:eastAsiaTheme="minorEastAsia" w:hAnsi="Calibri" w:cs="Calibri"/>
          </w:rPr>
          <w:t>sis and write up of my results. This paper will be part of my second year Prospectus and fourth year Dissertation.</w:t>
        </w:r>
      </w:ins>
      <w:del w:id="1027" w:author="Emma Sophia Donnelly" w:date="2025-01-23T11:24:00Z">
        <w:r w:rsidR="008E5AA5" w:rsidRPr="00920F22" w:rsidDel="00283CFC">
          <w:rPr>
            <w:rFonts w:ascii="Calibri" w:eastAsiaTheme="minorEastAsia" w:hAnsi="Calibri" w:cs="Calibri"/>
          </w:rPr>
          <w:delText>During the PERC fellowship I plan to develop the</w:delText>
        </w:r>
        <w:r w:rsidR="00755F02" w:rsidRPr="00920F22" w:rsidDel="00283CFC">
          <w:rPr>
            <w:rFonts w:ascii="Calibri" w:eastAsiaTheme="minorEastAsia" w:hAnsi="Calibri" w:cs="Calibri"/>
          </w:rPr>
          <w:delText xml:space="preserve"> mail</w:delText>
        </w:r>
        <w:r w:rsidR="008E5AA5" w:rsidRPr="00920F22" w:rsidDel="00283CFC">
          <w:rPr>
            <w:rFonts w:ascii="Calibri" w:eastAsiaTheme="minorEastAsia" w:hAnsi="Calibri" w:cs="Calibri"/>
          </w:rPr>
          <w:delText xml:space="preserve"> survey</w:delText>
        </w:r>
        <w:r w:rsidR="00755F02" w:rsidRPr="00920F22" w:rsidDel="00283CFC">
          <w:rPr>
            <w:rFonts w:ascii="Calibri" w:eastAsiaTheme="minorEastAsia" w:hAnsi="Calibri" w:cs="Calibri"/>
          </w:rPr>
          <w:delText xml:space="preserve"> that </w:delText>
        </w:r>
        <w:r w:rsidR="001A7F32" w:rsidDel="00283CFC">
          <w:rPr>
            <w:rFonts w:ascii="Calibri" w:eastAsiaTheme="minorEastAsia" w:hAnsi="Calibri" w:cs="Calibri"/>
          </w:rPr>
          <w:delText>I</w:delText>
        </w:r>
        <w:r w:rsidR="00755F02" w:rsidRPr="00920F22" w:rsidDel="00283CFC">
          <w:rPr>
            <w:rFonts w:ascii="Calibri" w:eastAsiaTheme="minorEastAsia" w:hAnsi="Calibri" w:cs="Calibri"/>
          </w:rPr>
          <w:delText xml:space="preserve"> will</w:delText>
        </w:r>
        <w:r w:rsidR="00C57BCB" w:rsidRPr="00920F22" w:rsidDel="00283CFC">
          <w:rPr>
            <w:rFonts w:ascii="Calibri" w:eastAsiaTheme="minorEastAsia" w:hAnsi="Calibri" w:cs="Calibri"/>
          </w:rPr>
          <w:delText xml:space="preserve"> send </w:delText>
        </w:r>
        <w:r w:rsidR="00755F02" w:rsidRPr="00920F22" w:rsidDel="00283CFC">
          <w:rPr>
            <w:rFonts w:ascii="Calibri" w:eastAsiaTheme="minorEastAsia" w:hAnsi="Calibri" w:cs="Calibri"/>
          </w:rPr>
          <w:delText>to</w:delText>
        </w:r>
        <w:r w:rsidR="00C57BCB" w:rsidRPr="00920F22" w:rsidDel="00283CFC">
          <w:rPr>
            <w:rFonts w:ascii="Calibri" w:eastAsiaTheme="minorEastAsia" w:hAnsi="Calibri" w:cs="Calibri"/>
          </w:rPr>
          <w:delText xml:space="preserve"> hunters from IDNR license sales database. </w:delText>
        </w:r>
        <w:r w:rsidR="001A7F32" w:rsidDel="00283CFC">
          <w:rPr>
            <w:rFonts w:ascii="Calibri" w:eastAsiaTheme="minorEastAsia" w:hAnsi="Calibri" w:cs="Calibri"/>
          </w:rPr>
          <w:delText>I</w:delText>
        </w:r>
        <w:r w:rsidR="00506B3B" w:rsidRPr="00920F22" w:rsidDel="00283CFC">
          <w:rPr>
            <w:rFonts w:ascii="Calibri" w:eastAsiaTheme="minorEastAsia" w:hAnsi="Calibri" w:cs="Calibri"/>
          </w:rPr>
          <w:delText xml:space="preserve"> will use the results of our model to inform how </w:delText>
        </w:r>
        <w:r w:rsidR="001A7F32" w:rsidDel="00283CFC">
          <w:rPr>
            <w:rFonts w:ascii="Calibri" w:eastAsiaTheme="minorEastAsia" w:hAnsi="Calibri" w:cs="Calibri"/>
          </w:rPr>
          <w:delText>I</w:delText>
        </w:r>
        <w:r w:rsidR="00506B3B" w:rsidRPr="00920F22" w:rsidDel="00283CFC">
          <w:rPr>
            <w:rFonts w:ascii="Calibri" w:eastAsiaTheme="minorEastAsia" w:hAnsi="Calibri" w:cs="Calibri"/>
          </w:rPr>
          <w:delText xml:space="preserve"> vary the bag limit to test for scope effects. </w:delText>
        </w:r>
        <w:r w:rsidR="00B93152" w:rsidRPr="00920F22" w:rsidDel="00283CFC">
          <w:rPr>
            <w:rFonts w:ascii="Calibri" w:eastAsiaTheme="minorEastAsia" w:hAnsi="Calibri" w:cs="Calibri"/>
          </w:rPr>
          <w:delText>I will follow the guidance of Dillman (2007)</w:delText>
        </w:r>
        <w:r w:rsidR="00796284" w:rsidRPr="00920F22" w:rsidDel="00283CFC">
          <w:rPr>
            <w:rFonts w:ascii="Calibri" w:eastAsiaTheme="minorEastAsia" w:hAnsi="Calibri" w:cs="Calibri"/>
          </w:rPr>
          <w:delText xml:space="preserve"> to design the questionnaire, pretest, and implement the survey</w:delText>
        </w:r>
        <w:r w:rsidR="00B93152" w:rsidRPr="00920F22" w:rsidDel="00283CFC">
          <w:rPr>
            <w:rFonts w:ascii="Calibri" w:eastAsiaTheme="minorEastAsia" w:hAnsi="Calibri" w:cs="Calibri"/>
          </w:rPr>
          <w:delText xml:space="preserve">. </w:delText>
        </w:r>
        <w:r w:rsidR="00755F02" w:rsidRPr="00920F22" w:rsidDel="00283CFC">
          <w:rPr>
            <w:rFonts w:ascii="Calibri" w:eastAsiaTheme="minorEastAsia" w:hAnsi="Calibri" w:cs="Calibri"/>
          </w:rPr>
          <w:delText xml:space="preserve">The survey </w:delText>
        </w:r>
        <w:r w:rsidR="005D65D9" w:rsidRPr="00920F22" w:rsidDel="00283CFC">
          <w:rPr>
            <w:rFonts w:ascii="Calibri" w:eastAsiaTheme="minorEastAsia" w:hAnsi="Calibri" w:cs="Calibri"/>
          </w:rPr>
          <w:delText>will</w:delText>
        </w:r>
        <w:r w:rsidR="00755F02" w:rsidRPr="00920F22" w:rsidDel="00283CFC">
          <w:rPr>
            <w:rFonts w:ascii="Calibri" w:eastAsiaTheme="minorEastAsia" w:hAnsi="Calibri" w:cs="Calibri"/>
          </w:rPr>
          <w:delText xml:space="preserve"> include a description of </w:delText>
        </w:r>
        <w:r w:rsidR="005D65D9" w:rsidRPr="00920F22" w:rsidDel="00283CFC">
          <w:rPr>
            <w:rFonts w:ascii="Calibri" w:eastAsiaTheme="minorEastAsia" w:hAnsi="Calibri" w:cs="Calibri"/>
          </w:rPr>
          <w:delText>a</w:delText>
        </w:r>
        <w:r w:rsidR="00755F02" w:rsidRPr="00920F22" w:rsidDel="00283CFC">
          <w:rPr>
            <w:rFonts w:ascii="Calibri" w:eastAsiaTheme="minorEastAsia" w:hAnsi="Calibri" w:cs="Calibri"/>
          </w:rPr>
          <w:delText xml:space="preserve"> hypothetical sandhill crane hunting </w:delText>
        </w:r>
        <w:r w:rsidR="005D65D9" w:rsidRPr="00920F22" w:rsidDel="00283CFC">
          <w:rPr>
            <w:rFonts w:ascii="Calibri" w:eastAsiaTheme="minorEastAsia" w:hAnsi="Calibri" w:cs="Calibri"/>
          </w:rPr>
          <w:delText xml:space="preserve">permit and ask respondents if they are willing to pay for this permit. It will include two follow-up questions, the first asking respondents that said no, why, and the second asking whether they think this permit will actually be offered to assess for consequentiality. </w:delText>
        </w:r>
      </w:del>
    </w:p>
    <w:p w14:paraId="2C545CA5" w14:textId="77777777" w:rsidR="008C2B12" w:rsidRDefault="008C2B12" w:rsidP="00981B8E">
      <w:pPr>
        <w:spacing w:after="0" w:line="276" w:lineRule="auto"/>
        <w:rPr>
          <w:rFonts w:ascii="Calibri" w:eastAsiaTheme="minorEastAsia" w:hAnsi="Calibri" w:cs="Calibri"/>
        </w:rPr>
      </w:pPr>
    </w:p>
    <w:p w14:paraId="30059A5A" w14:textId="5AB4703F" w:rsidR="006E652A" w:rsidRPr="00920F22" w:rsidRDefault="006E652A" w:rsidP="00981B8E">
      <w:pPr>
        <w:spacing w:after="0" w:line="276" w:lineRule="auto"/>
        <w:rPr>
          <w:rFonts w:ascii="Calibri" w:hAnsi="Calibri" w:cs="Calibri"/>
          <w:b/>
          <w:bCs/>
        </w:rPr>
      </w:pPr>
      <w:r w:rsidRPr="00920F22">
        <w:rPr>
          <w:rFonts w:ascii="Calibri" w:hAnsi="Calibri" w:cs="Calibri"/>
          <w:b/>
          <w:bCs/>
        </w:rPr>
        <w:t>References</w:t>
      </w:r>
    </w:p>
    <w:p w14:paraId="7DC0ED4E" w14:textId="37DC859E" w:rsidR="008903FE" w:rsidRPr="00920F22" w:rsidRDefault="008903FE" w:rsidP="00920F22">
      <w:pPr>
        <w:spacing w:after="0" w:line="240" w:lineRule="auto"/>
        <w:ind w:left="540" w:hanging="540"/>
        <w:jc w:val="both"/>
        <w:rPr>
          <w:rFonts w:ascii="Calibri" w:eastAsia="Times New Roman" w:hAnsi="Calibri" w:cs="Calibri"/>
        </w:rPr>
      </w:pPr>
      <w:r w:rsidRPr="00920F22">
        <w:rPr>
          <w:rFonts w:ascii="Calibri" w:eastAsia="Times New Roman" w:hAnsi="Calibri" w:cs="Calibri"/>
        </w:rPr>
        <w:t>Arrow K</w:t>
      </w:r>
      <w:r w:rsidR="00EC093C" w:rsidRPr="00920F22">
        <w:rPr>
          <w:rFonts w:ascii="Calibri" w:eastAsia="Times New Roman" w:hAnsi="Calibri" w:cs="Calibri"/>
        </w:rPr>
        <w:t>.</w:t>
      </w:r>
      <w:r w:rsidRPr="00920F22">
        <w:rPr>
          <w:rFonts w:ascii="Calibri" w:eastAsia="Times New Roman" w:hAnsi="Calibri" w:cs="Calibri"/>
        </w:rPr>
        <w:t>, Solow R</w:t>
      </w:r>
      <w:r w:rsidR="00EC093C" w:rsidRPr="00920F22">
        <w:rPr>
          <w:rFonts w:ascii="Calibri" w:eastAsia="Times New Roman" w:hAnsi="Calibri" w:cs="Calibri"/>
        </w:rPr>
        <w:t>.</w:t>
      </w:r>
      <w:r w:rsidRPr="00920F22">
        <w:rPr>
          <w:rFonts w:ascii="Calibri" w:eastAsia="Times New Roman" w:hAnsi="Calibri" w:cs="Calibri"/>
        </w:rPr>
        <w:t>, Portney</w:t>
      </w:r>
      <w:r w:rsidR="00EC093C" w:rsidRPr="00920F22">
        <w:rPr>
          <w:rFonts w:ascii="Calibri" w:eastAsia="Times New Roman" w:hAnsi="Calibri" w:cs="Calibri"/>
        </w:rPr>
        <w:t>,</w:t>
      </w:r>
      <w:r w:rsidRPr="00920F22">
        <w:rPr>
          <w:rFonts w:ascii="Calibri" w:eastAsia="Times New Roman" w:hAnsi="Calibri" w:cs="Calibri"/>
        </w:rPr>
        <w:t xml:space="preserve"> P</w:t>
      </w:r>
      <w:r w:rsidR="00EC093C" w:rsidRPr="00920F22">
        <w:rPr>
          <w:rFonts w:ascii="Calibri" w:eastAsia="Times New Roman" w:hAnsi="Calibri" w:cs="Calibri"/>
        </w:rPr>
        <w:t>.</w:t>
      </w:r>
      <w:r w:rsidRPr="00920F22">
        <w:rPr>
          <w:rFonts w:ascii="Calibri" w:eastAsia="Times New Roman" w:hAnsi="Calibri" w:cs="Calibri"/>
        </w:rPr>
        <w:t>R</w:t>
      </w:r>
      <w:r w:rsidR="00EC093C" w:rsidRPr="00920F22">
        <w:rPr>
          <w:rFonts w:ascii="Calibri" w:eastAsia="Times New Roman" w:hAnsi="Calibri" w:cs="Calibri"/>
        </w:rPr>
        <w:t>.</w:t>
      </w:r>
      <w:r w:rsidRPr="00920F22">
        <w:rPr>
          <w:rFonts w:ascii="Calibri" w:eastAsia="Times New Roman" w:hAnsi="Calibri" w:cs="Calibri"/>
        </w:rPr>
        <w:t xml:space="preserve"> (1993)</w:t>
      </w:r>
      <w:r w:rsidR="00EC093C" w:rsidRPr="00920F22">
        <w:rPr>
          <w:rFonts w:ascii="Calibri" w:eastAsia="Times New Roman" w:hAnsi="Calibri" w:cs="Calibri"/>
        </w:rPr>
        <w:t>.</w:t>
      </w:r>
      <w:r w:rsidRPr="00920F22">
        <w:rPr>
          <w:rFonts w:ascii="Calibri" w:eastAsia="Times New Roman" w:hAnsi="Calibri" w:cs="Calibri"/>
        </w:rPr>
        <w:t xml:space="preserve"> Report of the NOAA panel on contingent valuation. Fed Reg 58(10):4601–4614</w:t>
      </w:r>
    </w:p>
    <w:p w14:paraId="3CE92FA5" w14:textId="63011571" w:rsidR="008B5AE0" w:rsidRPr="00920F22" w:rsidRDefault="008B5AE0" w:rsidP="00920F22">
      <w:pPr>
        <w:spacing w:after="0" w:line="240" w:lineRule="auto"/>
        <w:ind w:left="540" w:hanging="540"/>
        <w:jc w:val="both"/>
        <w:rPr>
          <w:rFonts w:ascii="Calibri" w:hAnsi="Calibri" w:cs="Calibri"/>
        </w:rPr>
      </w:pPr>
      <w:r w:rsidRPr="00920F22">
        <w:rPr>
          <w:rFonts w:ascii="Calibri" w:hAnsi="Calibri" w:cs="Calibri"/>
        </w:rPr>
        <w:t xml:space="preserve">Boyle, K.J., Johnson, R., McCollum, D.W., </w:t>
      </w:r>
      <w:proofErr w:type="spellStart"/>
      <w:r w:rsidRPr="00920F22">
        <w:rPr>
          <w:rFonts w:ascii="Calibri" w:hAnsi="Calibri" w:cs="Calibri"/>
        </w:rPr>
        <w:t>Desvousges</w:t>
      </w:r>
      <w:proofErr w:type="spellEnd"/>
      <w:r w:rsidRPr="00920F22">
        <w:rPr>
          <w:rFonts w:ascii="Calibri" w:hAnsi="Calibri" w:cs="Calibri"/>
        </w:rPr>
        <w:t>, W.H., Dunford, R., Hudson, S., (1994). An investigation of part-whole biases in contingent valuation studies. Journal of Environmental Economics and Management 27, 64–83.</w:t>
      </w:r>
    </w:p>
    <w:p w14:paraId="5D05ABCA" w14:textId="304A53B4" w:rsidR="001A23C7" w:rsidRPr="00920F22" w:rsidRDefault="001A23C7"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Dillman DA (2007) Mail and Internet Surveys: The Tailored Design Method. Wiley: Hoboken, N.J.</w:t>
      </w:r>
    </w:p>
    <w:p w14:paraId="55003B8C" w14:textId="40D8ECEA" w:rsidR="007F16D3" w:rsidRPr="00920F22" w:rsidRDefault="008B5AE0"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Huber,</w:t>
      </w:r>
      <w:r w:rsidR="00E80469" w:rsidRPr="00920F22">
        <w:rPr>
          <w:rFonts w:ascii="Calibri" w:hAnsi="Calibri" w:cs="Calibri"/>
          <w:sz w:val="22"/>
          <w:szCs w:val="22"/>
        </w:rPr>
        <w:t xml:space="preserve"> C., &amp; Sexton, N. (2019). Value of migratory bird recreation at the Bosque del Apache National Wildlife Refuge in New Mexico. </w:t>
      </w:r>
      <w:r w:rsidR="00E80469" w:rsidRPr="00920F22">
        <w:rPr>
          <w:rFonts w:ascii="Calibri" w:hAnsi="Calibri" w:cs="Calibri"/>
          <w:i/>
          <w:iCs/>
          <w:sz w:val="22"/>
          <w:szCs w:val="22"/>
        </w:rPr>
        <w:t>Western Agricultural Economics Association</w:t>
      </w:r>
      <w:r w:rsidR="00E80469" w:rsidRPr="00920F22">
        <w:rPr>
          <w:rFonts w:ascii="Calibri" w:hAnsi="Calibri" w:cs="Calibri"/>
          <w:sz w:val="22"/>
          <w:szCs w:val="22"/>
        </w:rPr>
        <w:t xml:space="preserve">, </w:t>
      </w:r>
      <w:r w:rsidR="00E80469" w:rsidRPr="00920F22">
        <w:rPr>
          <w:rFonts w:ascii="Calibri" w:hAnsi="Calibri" w:cs="Calibri"/>
          <w:i/>
          <w:iCs/>
          <w:sz w:val="22"/>
          <w:szCs w:val="22"/>
        </w:rPr>
        <w:t>17</w:t>
      </w:r>
      <w:r w:rsidR="00E80469" w:rsidRPr="00920F22">
        <w:rPr>
          <w:rFonts w:ascii="Calibri" w:hAnsi="Calibri" w:cs="Calibri"/>
          <w:sz w:val="22"/>
          <w:szCs w:val="22"/>
        </w:rPr>
        <w:t>(2).</w:t>
      </w:r>
    </w:p>
    <w:p w14:paraId="048C36D6" w14:textId="285FAC15" w:rsidR="00EC093C" w:rsidRPr="00920F22" w:rsidRDefault="007F16D3"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Indiana Department of Natural Resources (n.d.). Division of Fish &amp; Wildlife Funding. https://www.in.gov/dnr/fish-and-wildlife/about-us/funding-and-license-sales/</w:t>
      </w:r>
      <w:r w:rsidR="00E80469" w:rsidRPr="00920F22">
        <w:rPr>
          <w:rFonts w:ascii="Calibri" w:hAnsi="Calibri" w:cs="Calibri"/>
          <w:sz w:val="22"/>
          <w:szCs w:val="22"/>
        </w:rPr>
        <w:t xml:space="preserve"> </w:t>
      </w:r>
    </w:p>
    <w:p w14:paraId="35E898FA" w14:textId="6695F375" w:rsidR="006E652A" w:rsidRPr="00920F22" w:rsidRDefault="006E652A"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Johnston, R. J., Boyle, K. J., Adamowicz, W. (Vic), Bennett, J., Brouwer, R., Cameron, T. A., Hanemann, W. M., Hanley, N., Ryan, M., Scarpa, R., Tourangeau, R., &amp; Vossler, C. A. (2017). Contemporary guidance for stated preference studies. </w:t>
      </w:r>
      <w:r w:rsidRPr="00920F22">
        <w:rPr>
          <w:rFonts w:ascii="Calibri" w:hAnsi="Calibri" w:cs="Calibri"/>
          <w:i/>
          <w:iCs/>
          <w:sz w:val="22"/>
          <w:szCs w:val="22"/>
        </w:rPr>
        <w:t>Journal of the Association of Environmental and Resource Economists</w:t>
      </w:r>
      <w:r w:rsidRPr="00920F22">
        <w:rPr>
          <w:rFonts w:ascii="Calibri" w:hAnsi="Calibri" w:cs="Calibri"/>
          <w:sz w:val="22"/>
          <w:szCs w:val="22"/>
        </w:rPr>
        <w:t xml:space="preserve">, </w:t>
      </w:r>
      <w:r w:rsidRPr="00920F22">
        <w:rPr>
          <w:rFonts w:ascii="Calibri" w:hAnsi="Calibri" w:cs="Calibri"/>
          <w:i/>
          <w:iCs/>
          <w:sz w:val="22"/>
          <w:szCs w:val="22"/>
        </w:rPr>
        <w:t>4</w:t>
      </w:r>
      <w:r w:rsidRPr="00920F22">
        <w:rPr>
          <w:rFonts w:ascii="Calibri" w:hAnsi="Calibri" w:cs="Calibri"/>
          <w:sz w:val="22"/>
          <w:szCs w:val="22"/>
        </w:rPr>
        <w:t xml:space="preserve">(2), 319–405. </w:t>
      </w:r>
      <w:r w:rsidR="00DC4A91" w:rsidRPr="00920F22">
        <w:rPr>
          <w:rFonts w:ascii="Calibri" w:hAnsi="Calibri" w:cs="Calibri"/>
          <w:sz w:val="22"/>
          <w:szCs w:val="22"/>
        </w:rPr>
        <w:t>https://doi.org/10.1086/691697</w:t>
      </w:r>
      <w:r w:rsidRPr="00920F22">
        <w:rPr>
          <w:rFonts w:ascii="Calibri" w:hAnsi="Calibri" w:cs="Calibri"/>
          <w:sz w:val="22"/>
          <w:szCs w:val="22"/>
        </w:rPr>
        <w:t xml:space="preserve"> </w:t>
      </w:r>
    </w:p>
    <w:p w14:paraId="6EDDAC85" w14:textId="77777777" w:rsidR="00DC4A91" w:rsidRPr="00920F22" w:rsidRDefault="00DC4A91"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Lancaster, N. A., Reeling, C. J., Lee, J. G., Melstrom, R. T., Caudell, J. N., &amp; Albers, G. (2024). Willingness-to-pay for rationed goods: Bobcat Harvest permits in Indiana. </w:t>
      </w:r>
      <w:r w:rsidRPr="00920F22">
        <w:rPr>
          <w:rFonts w:ascii="Calibri" w:hAnsi="Calibri" w:cs="Calibri"/>
          <w:i/>
          <w:iCs/>
          <w:sz w:val="22"/>
          <w:szCs w:val="22"/>
        </w:rPr>
        <w:t>Journal of Agricultural and Applied Economics</w:t>
      </w:r>
      <w:r w:rsidRPr="00920F22">
        <w:rPr>
          <w:rFonts w:ascii="Calibri" w:hAnsi="Calibri" w:cs="Calibri"/>
          <w:sz w:val="22"/>
          <w:szCs w:val="22"/>
        </w:rPr>
        <w:t xml:space="preserve">, 1–16. https://doi.org/10.1017/aae.2024.1 </w:t>
      </w:r>
    </w:p>
    <w:p w14:paraId="3815785D" w14:textId="051E1B96" w:rsidR="00B724A6" w:rsidRPr="00920F22" w:rsidRDefault="00BE11ED"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lastRenderedPageBreak/>
        <w:t xml:space="preserve">Stoll, J. R., Ditton, R. B., &amp; Eubanks, T. L. (2006). Platte River Birding and the spring migration: Humans, value, and unique ecological resources. </w:t>
      </w:r>
      <w:r w:rsidRPr="00920F22">
        <w:rPr>
          <w:rFonts w:ascii="Calibri" w:hAnsi="Calibri" w:cs="Calibri"/>
          <w:i/>
          <w:iCs/>
          <w:sz w:val="22"/>
          <w:szCs w:val="22"/>
        </w:rPr>
        <w:t>Human Dimensions of Wildlife</w:t>
      </w:r>
      <w:r w:rsidRPr="00920F22">
        <w:rPr>
          <w:rFonts w:ascii="Calibri" w:hAnsi="Calibri" w:cs="Calibri"/>
          <w:sz w:val="22"/>
          <w:szCs w:val="22"/>
        </w:rPr>
        <w:t xml:space="preserve">, </w:t>
      </w:r>
      <w:r w:rsidRPr="00920F22">
        <w:rPr>
          <w:rFonts w:ascii="Calibri" w:hAnsi="Calibri" w:cs="Calibri"/>
          <w:i/>
          <w:iCs/>
          <w:sz w:val="22"/>
          <w:szCs w:val="22"/>
        </w:rPr>
        <w:t>11</w:t>
      </w:r>
      <w:r w:rsidRPr="00920F22">
        <w:rPr>
          <w:rFonts w:ascii="Calibri" w:hAnsi="Calibri" w:cs="Calibri"/>
          <w:sz w:val="22"/>
          <w:szCs w:val="22"/>
        </w:rPr>
        <w:t xml:space="preserve">(4), 241–254. https://doi.org/10.1080/10871200600802939 </w:t>
      </w:r>
    </w:p>
    <w:p w14:paraId="1F7929F6" w14:textId="09E813CE" w:rsidR="00EE12C2" w:rsidRDefault="00EE12C2" w:rsidP="00143EB4">
      <w:pPr>
        <w:spacing w:after="0" w:line="240" w:lineRule="auto"/>
        <w:rPr>
          <w:ins w:id="1028" w:author="Emma Sophia Donnelly" w:date="2025-01-24T12:24:00Z"/>
          <w:rFonts w:ascii="Calibri" w:hAnsi="Calibri" w:cs="Calibri"/>
        </w:rPr>
      </w:pPr>
    </w:p>
    <w:p w14:paraId="39A63CF4" w14:textId="77777777" w:rsidR="004433B8" w:rsidRDefault="004433B8" w:rsidP="004433B8">
      <w:pPr>
        <w:spacing w:line="480" w:lineRule="auto"/>
        <w:jc w:val="both"/>
        <w:rPr>
          <w:ins w:id="1029" w:author="Emma Sophia Donnelly" w:date="2025-01-24T12:24:00Z"/>
          <w:rFonts w:ascii="Calibri" w:eastAsiaTheme="minorEastAsia" w:hAnsi="Calibri" w:cs="Calibri"/>
        </w:rPr>
      </w:pPr>
      <m:oMathPara>
        <m:oMath>
          <m:eqArr>
            <m:eqArrPr>
              <m:ctrlPr>
                <w:ins w:id="1030" w:author="Emma Sophia Donnelly" w:date="2025-01-24T12:24:00Z">
                  <w:rPr>
                    <w:rFonts w:ascii="Cambria Math" w:eastAsiaTheme="minorEastAsia" w:hAnsi="Cambria Math" w:cs="Calibri"/>
                    <w:i/>
                  </w:rPr>
                </w:ins>
              </m:ctrlPr>
            </m:eqArrPr>
            <m:e>
              <m:f>
                <m:fPr>
                  <m:ctrlPr>
                    <w:ins w:id="1031" w:author="Emma Sophia Donnelly" w:date="2025-01-24T12:24:00Z">
                      <w:rPr>
                        <w:rFonts w:ascii="Cambria Math" w:eastAsiaTheme="minorEastAsia" w:hAnsi="Cambria Math" w:cs="Calibri"/>
                        <w:i/>
                      </w:rPr>
                    </w:ins>
                  </m:ctrlPr>
                </m:fPr>
                <m:num>
                  <m:r>
                    <w:ins w:id="1032" w:author="Emma Sophia Donnelly" w:date="2025-01-24T12:24:00Z">
                      <w:rPr>
                        <w:rFonts w:ascii="Cambria Math" w:eastAsiaTheme="minorEastAsia" w:hAnsi="Cambria Math" w:cs="Calibri"/>
                      </w:rPr>
                      <m:t>∂p</m:t>
                    </w:ins>
                  </m:r>
                </m:num>
                <m:den>
                  <m:r>
                    <w:ins w:id="1033" w:author="Emma Sophia Donnelly" w:date="2025-01-24T12:24:00Z">
                      <w:rPr>
                        <w:rFonts w:ascii="Cambria Math" w:eastAsiaTheme="minorEastAsia" w:hAnsi="Cambria Math" w:cs="Calibri"/>
                      </w:rPr>
                      <m:t>∂b</m:t>
                    </w:ins>
                  </m:r>
                </m:den>
              </m:f>
              <m:r>
                <w:ins w:id="1034" w:author="Emma Sophia Donnelly" w:date="2025-01-24T12:24:00Z">
                  <w:rPr>
                    <w:rFonts w:ascii="Cambria Math" w:eastAsiaTheme="minorEastAsia" w:hAnsi="Cambria Math" w:cs="Calibri"/>
                  </w:rPr>
                  <m:t>&amp;=</m:t>
                </w:ins>
              </m:r>
              <m:f>
                <m:fPr>
                  <m:ctrlPr>
                    <w:ins w:id="1035" w:author="Emma Sophia Donnelly" w:date="2025-01-24T12:24:00Z">
                      <w:rPr>
                        <w:rFonts w:ascii="Cambria Math" w:eastAsiaTheme="minorEastAsia" w:hAnsi="Cambria Math" w:cs="Calibri"/>
                        <w:i/>
                      </w:rPr>
                    </w:ins>
                  </m:ctrlPr>
                </m:fPr>
                <m:num>
                  <m:r>
                    <w:ins w:id="1036" w:author="Emma Sophia Donnelly" w:date="2025-01-24T12:24:00Z">
                      <w:rPr>
                        <w:rFonts w:ascii="Cambria Math" w:eastAsiaTheme="minorEastAsia" w:hAnsi="Cambria Math" w:cs="Calibri"/>
                      </w:rPr>
                      <m:t>-Q×</m:t>
                    </w:ins>
                  </m:r>
                  <m:f>
                    <m:fPr>
                      <m:ctrlPr>
                        <w:ins w:id="1037" w:author="Emma Sophia Donnelly" w:date="2025-01-24T12:24:00Z">
                          <w:rPr>
                            <w:rFonts w:ascii="Cambria Math" w:eastAsiaTheme="minorEastAsia" w:hAnsi="Cambria Math" w:cs="Calibri"/>
                            <w:i/>
                          </w:rPr>
                        </w:ins>
                      </m:ctrlPr>
                    </m:fPr>
                    <m:num>
                      <m:r>
                        <w:ins w:id="1038" w:author="Emma Sophia Donnelly" w:date="2025-01-24T12:24:00Z">
                          <w:rPr>
                            <w:rFonts w:ascii="Cambria Math" w:eastAsiaTheme="minorEastAsia" w:hAnsi="Cambria Math" w:cs="Calibri"/>
                          </w:rPr>
                          <m:t>∂</m:t>
                        </w:ins>
                      </m:r>
                      <m:sSup>
                        <m:sSupPr>
                          <m:ctrlPr>
                            <w:ins w:id="1039" w:author="Emma Sophia Donnelly" w:date="2025-01-24T12:24:00Z">
                              <w:rPr>
                                <w:rFonts w:ascii="Cambria Math" w:eastAsiaTheme="minorEastAsia" w:hAnsi="Cambria Math" w:cs="Calibri"/>
                                <w:i/>
                              </w:rPr>
                            </w:ins>
                          </m:ctrlPr>
                        </m:sSupPr>
                        <m:e>
                          <m:r>
                            <w:ins w:id="1040" w:author="Emma Sophia Donnelly" w:date="2025-01-24T12:24:00Z">
                              <w:rPr>
                                <w:rFonts w:ascii="Cambria Math" w:eastAsiaTheme="minorEastAsia" w:hAnsi="Cambria Math" w:cs="Calibri"/>
                              </w:rPr>
                              <m:t>π</m:t>
                            </w:ins>
                          </m:r>
                        </m:e>
                        <m:sup>
                          <m:r>
                            <w:ins w:id="1041" w:author="Emma Sophia Donnelly" w:date="2025-01-24T12:24:00Z">
                              <w:rPr>
                                <w:rFonts w:ascii="Cambria Math" w:eastAsiaTheme="minorEastAsia" w:hAnsi="Cambria Math" w:cs="Calibri"/>
                              </w:rPr>
                              <m:t>*</m:t>
                            </w:ins>
                          </m:r>
                        </m:sup>
                      </m:sSup>
                    </m:num>
                    <m:den>
                      <m:r>
                        <w:ins w:id="1042" w:author="Emma Sophia Donnelly" w:date="2025-01-24T12:24:00Z">
                          <w:rPr>
                            <w:rFonts w:ascii="Cambria Math" w:eastAsiaTheme="minorEastAsia" w:hAnsi="Cambria Math" w:cs="Calibri"/>
                          </w:rPr>
                          <m:t>∂b</m:t>
                        </w:ins>
                      </m:r>
                    </m:den>
                  </m:f>
                </m:num>
                <m:den>
                  <m:acc>
                    <m:accPr>
                      <m:chr m:val="̅"/>
                      <m:ctrlPr>
                        <w:ins w:id="1043" w:author="Emma Sophia Donnelly" w:date="2025-01-24T12:24:00Z">
                          <w:rPr>
                            <w:rFonts w:ascii="Cambria Math" w:eastAsiaTheme="minorEastAsia" w:hAnsi="Cambria Math" w:cs="Calibri"/>
                            <w:i/>
                          </w:rPr>
                        </w:ins>
                      </m:ctrlPr>
                    </m:accPr>
                    <m:e>
                      <m:r>
                        <w:ins w:id="1044" w:author="Emma Sophia Donnelly" w:date="2025-01-24T12:24:00Z">
                          <w:rPr>
                            <w:rFonts w:ascii="Cambria Math" w:eastAsiaTheme="minorEastAsia" w:hAnsi="Cambria Math" w:cs="Calibri"/>
                          </w:rPr>
                          <m:t>N</m:t>
                        </w:ins>
                      </m:r>
                    </m:e>
                  </m:acc>
                  <m:sSup>
                    <m:sSupPr>
                      <m:ctrlPr>
                        <w:ins w:id="1045" w:author="Emma Sophia Donnelly" w:date="2025-01-24T12:24:00Z">
                          <w:rPr>
                            <w:rFonts w:ascii="Cambria Math" w:eastAsiaTheme="minorEastAsia" w:hAnsi="Cambria Math" w:cs="Calibri"/>
                            <w:i/>
                          </w:rPr>
                        </w:ins>
                      </m:ctrlPr>
                    </m:sSupPr>
                    <m:e>
                      <m:sSup>
                        <m:sSupPr>
                          <m:ctrlPr>
                            <w:ins w:id="1046" w:author="Emma Sophia Donnelly" w:date="2025-01-24T12:24:00Z">
                              <w:rPr>
                                <w:rFonts w:ascii="Cambria Math" w:eastAsiaTheme="minorEastAsia" w:hAnsi="Cambria Math" w:cs="Calibri"/>
                                <w:i/>
                              </w:rPr>
                            </w:ins>
                          </m:ctrlPr>
                        </m:sSupPr>
                        <m:e>
                          <m:r>
                            <w:ins w:id="1047" w:author="Emma Sophia Donnelly" w:date="2025-01-24T12:24:00Z">
                              <w:rPr>
                                <w:rFonts w:ascii="Cambria Math" w:eastAsiaTheme="minorEastAsia" w:hAnsi="Cambria Math" w:cs="Calibri"/>
                              </w:rPr>
                              <m:t>×π</m:t>
                            </w:ins>
                          </m:r>
                        </m:e>
                        <m:sup>
                          <m:r>
                            <w:ins w:id="1048" w:author="Emma Sophia Donnelly" w:date="2025-01-24T12:24:00Z">
                              <w:rPr>
                                <w:rFonts w:ascii="Cambria Math" w:eastAsiaTheme="minorEastAsia" w:hAnsi="Cambria Math" w:cs="Calibri"/>
                              </w:rPr>
                              <m:t>*</m:t>
                            </w:ins>
                          </m:r>
                        </m:sup>
                      </m:sSup>
                    </m:e>
                    <m:sup>
                      <m:r>
                        <w:ins w:id="1049" w:author="Emma Sophia Donnelly" w:date="2025-01-24T12:24:00Z">
                          <w:rPr>
                            <w:rFonts w:ascii="Cambria Math" w:eastAsiaTheme="minorEastAsia" w:hAnsi="Cambria Math" w:cs="Calibri"/>
                          </w:rPr>
                          <m:t>2</m:t>
                        </w:ins>
                      </m:r>
                    </m:sup>
                  </m:sSup>
                </m:den>
              </m:f>
              <m:r>
                <w:ins w:id="1050" w:author="Emma Sophia Donnelly" w:date="2025-01-24T12:24:00Z">
                  <w:rPr>
                    <w:rFonts w:ascii="Cambria Math" w:eastAsiaTheme="minorEastAsia" w:hAnsi="Cambria Math" w:cs="Calibri"/>
                  </w:rPr>
                  <m:t xml:space="preserve">&amp; </m:t>
                </w:ins>
              </m:r>
            </m:e>
            <m:e>
              <m:r>
                <w:ins w:id="1051" w:author="Emma Sophia Donnelly" w:date="2025-01-24T12:24:00Z">
                  <w:rPr>
                    <w:rFonts w:ascii="Cambria Math" w:eastAsiaTheme="minorEastAsia" w:hAnsi="Cambria Math" w:cs="Calibri"/>
                  </w:rPr>
                  <m:t>&amp;= -</m:t>
                </w:ins>
              </m:r>
              <m:f>
                <m:fPr>
                  <m:ctrlPr>
                    <w:ins w:id="1052" w:author="Emma Sophia Donnelly" w:date="2025-01-24T12:24:00Z">
                      <w:rPr>
                        <w:rFonts w:ascii="Cambria Math" w:eastAsiaTheme="minorEastAsia" w:hAnsi="Cambria Math" w:cs="Calibri"/>
                        <w:i/>
                      </w:rPr>
                    </w:ins>
                  </m:ctrlPr>
                </m:fPr>
                <m:num>
                  <m:r>
                    <w:ins w:id="1053" w:author="Emma Sophia Donnelly" w:date="2025-01-24T12:24:00Z">
                      <w:rPr>
                        <w:rFonts w:ascii="Cambria Math" w:eastAsiaTheme="minorEastAsia" w:hAnsi="Cambria Math" w:cs="Calibri"/>
                      </w:rPr>
                      <m:t>∂</m:t>
                    </w:ins>
                  </m:r>
                  <m:sSup>
                    <m:sSupPr>
                      <m:ctrlPr>
                        <w:ins w:id="1054" w:author="Emma Sophia Donnelly" w:date="2025-01-24T12:24:00Z">
                          <w:rPr>
                            <w:rFonts w:ascii="Cambria Math" w:eastAsiaTheme="minorEastAsia" w:hAnsi="Cambria Math" w:cs="Calibri"/>
                            <w:i/>
                          </w:rPr>
                        </w:ins>
                      </m:ctrlPr>
                    </m:sSupPr>
                    <m:e>
                      <m:r>
                        <w:ins w:id="1055" w:author="Emma Sophia Donnelly" w:date="2025-01-24T12:24:00Z">
                          <w:rPr>
                            <w:rFonts w:ascii="Cambria Math" w:eastAsiaTheme="minorEastAsia" w:hAnsi="Cambria Math" w:cs="Calibri"/>
                          </w:rPr>
                          <m:t>π</m:t>
                        </w:ins>
                      </m:r>
                    </m:e>
                    <m:sup>
                      <m:r>
                        <w:ins w:id="1056" w:author="Emma Sophia Donnelly" w:date="2025-01-24T12:24:00Z">
                          <w:rPr>
                            <w:rFonts w:ascii="Cambria Math" w:eastAsiaTheme="minorEastAsia" w:hAnsi="Cambria Math" w:cs="Calibri"/>
                          </w:rPr>
                          <m:t>*</m:t>
                        </w:ins>
                      </m:r>
                    </m:sup>
                  </m:sSup>
                </m:num>
                <m:den>
                  <m:r>
                    <w:ins w:id="1057" w:author="Emma Sophia Donnelly" w:date="2025-01-24T12:24:00Z">
                      <w:rPr>
                        <w:rFonts w:ascii="Cambria Math" w:eastAsiaTheme="minorEastAsia" w:hAnsi="Cambria Math" w:cs="Calibri"/>
                      </w:rPr>
                      <m:t>∂b</m:t>
                    </w:ins>
                  </m:r>
                </m:den>
              </m:f>
              <m:r>
                <w:ins w:id="1058" w:author="Emma Sophia Donnelly" w:date="2025-01-24T12:24:00Z">
                  <w:rPr>
                    <w:rFonts w:ascii="Cambria Math" w:eastAsiaTheme="minorEastAsia" w:hAnsi="Cambria Math" w:cs="Calibri"/>
                  </w:rPr>
                  <m:t>×</m:t>
                </w:ins>
              </m:r>
              <m:f>
                <m:fPr>
                  <m:ctrlPr>
                    <w:ins w:id="1059" w:author="Emma Sophia Donnelly" w:date="2025-01-24T12:24:00Z">
                      <w:rPr>
                        <w:rFonts w:ascii="Cambria Math" w:eastAsiaTheme="minorEastAsia" w:hAnsi="Cambria Math" w:cs="Calibri"/>
                        <w:i/>
                        <w:iCs/>
                      </w:rPr>
                    </w:ins>
                  </m:ctrlPr>
                </m:fPr>
                <m:num>
                  <m:r>
                    <w:ins w:id="1060" w:author="Emma Sophia Donnelly" w:date="2025-01-24T12:24:00Z">
                      <w:rPr>
                        <w:rFonts w:ascii="Cambria Math" w:eastAsiaTheme="minorEastAsia" w:hAnsi="Cambria Math" w:cs="Calibri"/>
                      </w:rPr>
                      <m:t>Q</m:t>
                    </w:ins>
                  </m:r>
                </m:num>
                <m:den>
                  <m:acc>
                    <m:accPr>
                      <m:chr m:val="̅"/>
                      <m:ctrlPr>
                        <w:ins w:id="1061" w:author="Emma Sophia Donnelly" w:date="2025-01-24T12:24:00Z">
                          <w:rPr>
                            <w:rFonts w:ascii="Cambria Math" w:eastAsiaTheme="minorEastAsia" w:hAnsi="Cambria Math" w:cs="Calibri"/>
                            <w:i/>
                          </w:rPr>
                        </w:ins>
                      </m:ctrlPr>
                    </m:accPr>
                    <m:e>
                      <m:r>
                        <w:ins w:id="1062" w:author="Emma Sophia Donnelly" w:date="2025-01-24T12:24:00Z">
                          <w:rPr>
                            <w:rFonts w:ascii="Cambria Math" w:eastAsiaTheme="minorEastAsia" w:hAnsi="Cambria Math" w:cs="Calibri"/>
                          </w:rPr>
                          <m:t>N</m:t>
                        </w:ins>
                      </m:r>
                    </m:e>
                  </m:acc>
                  <m:sSup>
                    <m:sSupPr>
                      <m:ctrlPr>
                        <w:ins w:id="1063" w:author="Emma Sophia Donnelly" w:date="2025-01-24T12:24:00Z">
                          <w:rPr>
                            <w:rFonts w:ascii="Cambria Math" w:eastAsiaTheme="minorEastAsia" w:hAnsi="Cambria Math" w:cs="Calibri"/>
                            <w:i/>
                          </w:rPr>
                        </w:ins>
                      </m:ctrlPr>
                    </m:sSupPr>
                    <m:e>
                      <m:sSup>
                        <m:sSupPr>
                          <m:ctrlPr>
                            <w:ins w:id="1064" w:author="Emma Sophia Donnelly" w:date="2025-01-24T12:24:00Z">
                              <w:rPr>
                                <w:rFonts w:ascii="Cambria Math" w:eastAsiaTheme="minorEastAsia" w:hAnsi="Cambria Math" w:cs="Calibri"/>
                                <w:i/>
                              </w:rPr>
                            </w:ins>
                          </m:ctrlPr>
                        </m:sSupPr>
                        <m:e>
                          <m:r>
                            <w:ins w:id="1065" w:author="Emma Sophia Donnelly" w:date="2025-01-24T12:24:00Z">
                              <w:rPr>
                                <w:rFonts w:ascii="Cambria Math" w:eastAsiaTheme="minorEastAsia" w:hAnsi="Cambria Math" w:cs="Calibri"/>
                              </w:rPr>
                              <m:t>×π</m:t>
                            </w:ins>
                          </m:r>
                        </m:e>
                        <m:sup>
                          <m:r>
                            <w:ins w:id="1066" w:author="Emma Sophia Donnelly" w:date="2025-01-24T12:24:00Z">
                              <w:rPr>
                                <w:rFonts w:ascii="Cambria Math" w:eastAsiaTheme="minorEastAsia" w:hAnsi="Cambria Math" w:cs="Calibri"/>
                              </w:rPr>
                              <m:t>*</m:t>
                            </w:ins>
                          </m:r>
                        </m:sup>
                      </m:sSup>
                    </m:e>
                    <m:sup>
                      <m:r>
                        <w:ins w:id="1067" w:author="Emma Sophia Donnelly" w:date="2025-01-24T12:24:00Z">
                          <w:rPr>
                            <w:rFonts w:ascii="Cambria Math" w:eastAsiaTheme="minorEastAsia" w:hAnsi="Cambria Math" w:cs="Calibri"/>
                          </w:rPr>
                          <m:t>2</m:t>
                        </w:ins>
                      </m:r>
                    </m:sup>
                  </m:sSup>
                </m:den>
              </m:f>
              <m:r>
                <w:ins w:id="1068" w:author="Emma Sophia Donnelly" w:date="2025-01-24T12:24:00Z">
                  <w:rPr>
                    <w:rFonts w:ascii="Cambria Math" w:eastAsiaTheme="minorEastAsia" w:hAnsi="Cambria Math" w:cs="Calibri"/>
                  </w:rPr>
                  <m:t xml:space="preserve">&amp; </m:t>
                </w:ins>
              </m:r>
            </m:e>
            <m:e>
              <m:r>
                <w:ins w:id="1069" w:author="Emma Sophia Donnelly" w:date="2025-01-24T12:24:00Z">
                  <w:rPr>
                    <w:rFonts w:ascii="Cambria Math" w:eastAsiaTheme="minorEastAsia" w:hAnsi="Cambria Math" w:cs="Calibri"/>
                  </w:rPr>
                  <m:t>&amp;= -</m:t>
                </w:ins>
              </m:r>
              <m:f>
                <m:fPr>
                  <m:ctrlPr>
                    <w:ins w:id="1070" w:author="Emma Sophia Donnelly" w:date="2025-01-24T12:24:00Z">
                      <w:rPr>
                        <w:rFonts w:ascii="Cambria Math" w:eastAsiaTheme="minorEastAsia" w:hAnsi="Cambria Math" w:cs="Calibri"/>
                        <w:i/>
                      </w:rPr>
                    </w:ins>
                  </m:ctrlPr>
                </m:fPr>
                <m:num>
                  <m:r>
                    <w:ins w:id="1071" w:author="Emma Sophia Donnelly" w:date="2025-01-24T12:24:00Z">
                      <w:rPr>
                        <w:rFonts w:ascii="Cambria Math" w:eastAsiaTheme="minorEastAsia" w:hAnsi="Cambria Math" w:cs="Calibri"/>
                      </w:rPr>
                      <m:t>∂</m:t>
                    </w:ins>
                  </m:r>
                  <m:sSup>
                    <m:sSupPr>
                      <m:ctrlPr>
                        <w:ins w:id="1072" w:author="Emma Sophia Donnelly" w:date="2025-01-24T12:24:00Z">
                          <w:rPr>
                            <w:rFonts w:ascii="Cambria Math" w:eastAsiaTheme="minorEastAsia" w:hAnsi="Cambria Math" w:cs="Calibri"/>
                            <w:i/>
                          </w:rPr>
                        </w:ins>
                      </m:ctrlPr>
                    </m:sSupPr>
                    <m:e>
                      <m:r>
                        <w:ins w:id="1073" w:author="Emma Sophia Donnelly" w:date="2025-01-24T12:24:00Z">
                          <w:rPr>
                            <w:rFonts w:ascii="Cambria Math" w:eastAsiaTheme="minorEastAsia" w:hAnsi="Cambria Math" w:cs="Calibri"/>
                          </w:rPr>
                          <m:t>π</m:t>
                        </w:ins>
                      </m:r>
                    </m:e>
                    <m:sup>
                      <m:r>
                        <w:ins w:id="1074" w:author="Emma Sophia Donnelly" w:date="2025-01-24T12:24:00Z">
                          <w:rPr>
                            <w:rFonts w:ascii="Cambria Math" w:eastAsiaTheme="minorEastAsia" w:hAnsi="Cambria Math" w:cs="Calibri"/>
                          </w:rPr>
                          <m:t>*</m:t>
                        </w:ins>
                      </m:r>
                    </m:sup>
                  </m:sSup>
                </m:num>
                <m:den>
                  <m:r>
                    <w:ins w:id="1075" w:author="Emma Sophia Donnelly" w:date="2025-01-24T12:24:00Z">
                      <w:rPr>
                        <w:rFonts w:ascii="Cambria Math" w:eastAsiaTheme="minorEastAsia" w:hAnsi="Cambria Math" w:cs="Calibri"/>
                      </w:rPr>
                      <m:t>∂b</m:t>
                    </w:ins>
                  </m:r>
                </m:den>
              </m:f>
              <m:r>
                <w:ins w:id="1076" w:author="Emma Sophia Donnelly" w:date="2025-01-24T12:24:00Z">
                  <w:rPr>
                    <w:rFonts w:ascii="Cambria Math" w:eastAsiaTheme="minorEastAsia" w:hAnsi="Cambria Math" w:cs="Calibri"/>
                  </w:rPr>
                  <m:t>×</m:t>
                </w:ins>
              </m:r>
              <m:f>
                <m:fPr>
                  <m:ctrlPr>
                    <w:ins w:id="1077" w:author="Emma Sophia Donnelly" w:date="2025-01-24T12:24:00Z">
                      <w:rPr>
                        <w:rFonts w:ascii="Cambria Math" w:eastAsiaTheme="minorEastAsia" w:hAnsi="Cambria Math" w:cs="Calibri"/>
                        <w:i/>
                        <w:iCs/>
                      </w:rPr>
                    </w:ins>
                  </m:ctrlPr>
                </m:fPr>
                <m:num>
                  <m:r>
                    <w:ins w:id="1078" w:author="Emma Sophia Donnelly" w:date="2025-01-24T12:24:00Z">
                      <w:rPr>
                        <w:rFonts w:ascii="Cambria Math" w:eastAsiaTheme="minorEastAsia" w:hAnsi="Cambria Math" w:cs="Calibri"/>
                      </w:rPr>
                      <m:t>p</m:t>
                    </w:ins>
                  </m:r>
                </m:num>
                <m:den>
                  <m:sSup>
                    <m:sSupPr>
                      <m:ctrlPr>
                        <w:ins w:id="1079" w:author="Emma Sophia Donnelly" w:date="2025-01-24T12:24:00Z">
                          <w:rPr>
                            <w:rFonts w:ascii="Cambria Math" w:eastAsiaTheme="minorEastAsia" w:hAnsi="Cambria Math" w:cs="Calibri"/>
                            <w:i/>
                          </w:rPr>
                        </w:ins>
                      </m:ctrlPr>
                    </m:sSupPr>
                    <m:e>
                      <m:r>
                        <w:ins w:id="1080" w:author="Emma Sophia Donnelly" w:date="2025-01-24T12:24:00Z">
                          <w:rPr>
                            <w:rFonts w:ascii="Cambria Math" w:eastAsiaTheme="minorEastAsia" w:hAnsi="Cambria Math" w:cs="Calibri"/>
                          </w:rPr>
                          <m:t>π</m:t>
                        </w:ins>
                      </m:r>
                    </m:e>
                    <m:sup>
                      <m:r>
                        <w:ins w:id="1081" w:author="Emma Sophia Donnelly" w:date="2025-01-24T12:24:00Z">
                          <w:rPr>
                            <w:rFonts w:ascii="Cambria Math" w:eastAsiaTheme="minorEastAsia" w:hAnsi="Cambria Math" w:cs="Calibri"/>
                          </w:rPr>
                          <m:t>*</m:t>
                        </w:ins>
                      </m:r>
                    </m:sup>
                  </m:sSup>
                </m:den>
              </m:f>
              <m:r>
                <w:ins w:id="1082" w:author="Emma Sophia Donnelly" w:date="2025-01-24T12:24:00Z">
                  <w:rPr>
                    <w:rFonts w:ascii="Cambria Math" w:eastAsiaTheme="minorEastAsia" w:hAnsi="Cambria Math" w:cs="Calibri"/>
                  </w:rPr>
                  <m:t>&amp;</m:t>
                </w:ins>
              </m:r>
              <m:ctrlPr>
                <w:ins w:id="1083" w:author="Emma Sophia Donnelly" w:date="2025-01-24T12:24:00Z">
                  <w:rPr>
                    <w:rFonts w:ascii="Cambria Math" w:eastAsiaTheme="minorEastAsia" w:hAnsi="Cambria Math" w:cs="Calibri"/>
                    <w:i/>
                    <w:iCs/>
                  </w:rPr>
                </w:ins>
              </m:ctrlPr>
            </m:e>
            <m:e>
              <m:r>
                <w:ins w:id="1084" w:author="Emma Sophia Donnelly" w:date="2025-01-24T12:24:00Z">
                  <w:rPr>
                    <w:rFonts w:ascii="Cambria Math" w:eastAsiaTheme="minorEastAsia" w:hAnsi="Cambria Math" w:cs="Calibri"/>
                  </w:rPr>
                  <m:t>&amp;= -</m:t>
                </w:ins>
              </m:r>
              <m:f>
                <m:fPr>
                  <m:ctrlPr>
                    <w:ins w:id="1085" w:author="Emma Sophia Donnelly" w:date="2025-01-24T12:24:00Z">
                      <w:rPr>
                        <w:rFonts w:ascii="Cambria Math" w:eastAsiaTheme="minorEastAsia" w:hAnsi="Cambria Math" w:cs="Calibri"/>
                        <w:i/>
                      </w:rPr>
                    </w:ins>
                  </m:ctrlPr>
                </m:fPr>
                <m:num>
                  <m:r>
                    <w:ins w:id="1086" w:author="Emma Sophia Donnelly" w:date="2025-01-24T12:24:00Z">
                      <w:rPr>
                        <w:rFonts w:ascii="Cambria Math" w:eastAsiaTheme="minorEastAsia" w:hAnsi="Cambria Math" w:cs="Calibri"/>
                      </w:rPr>
                      <m:t>∂</m:t>
                    </w:ins>
                  </m:r>
                  <m:sSup>
                    <m:sSupPr>
                      <m:ctrlPr>
                        <w:ins w:id="1087" w:author="Emma Sophia Donnelly" w:date="2025-01-24T12:24:00Z">
                          <w:rPr>
                            <w:rFonts w:ascii="Cambria Math" w:eastAsiaTheme="minorEastAsia" w:hAnsi="Cambria Math" w:cs="Calibri"/>
                            <w:i/>
                          </w:rPr>
                        </w:ins>
                      </m:ctrlPr>
                    </m:sSupPr>
                    <m:e>
                      <m:r>
                        <w:ins w:id="1088" w:author="Emma Sophia Donnelly" w:date="2025-01-24T12:24:00Z">
                          <w:rPr>
                            <w:rFonts w:ascii="Cambria Math" w:eastAsiaTheme="minorEastAsia" w:hAnsi="Cambria Math" w:cs="Calibri"/>
                          </w:rPr>
                          <m:t>π</m:t>
                        </w:ins>
                      </m:r>
                    </m:e>
                    <m:sup>
                      <m:r>
                        <w:ins w:id="1089" w:author="Emma Sophia Donnelly" w:date="2025-01-24T12:24:00Z">
                          <w:rPr>
                            <w:rFonts w:ascii="Cambria Math" w:eastAsiaTheme="minorEastAsia" w:hAnsi="Cambria Math" w:cs="Calibri"/>
                          </w:rPr>
                          <m:t>*</m:t>
                        </w:ins>
                      </m:r>
                    </m:sup>
                  </m:sSup>
                </m:num>
                <m:den>
                  <m:r>
                    <w:ins w:id="1090" w:author="Emma Sophia Donnelly" w:date="2025-01-24T12:24:00Z">
                      <w:rPr>
                        <w:rFonts w:ascii="Cambria Math" w:eastAsiaTheme="minorEastAsia" w:hAnsi="Cambria Math" w:cs="Calibri"/>
                      </w:rPr>
                      <m:t>∂b</m:t>
                    </w:ins>
                  </m:r>
                </m:den>
              </m:f>
              <m:r>
                <w:ins w:id="1091" w:author="Emma Sophia Donnelly" w:date="2025-01-24T12:24:00Z">
                  <w:rPr>
                    <w:rFonts w:ascii="Cambria Math" w:eastAsiaTheme="minorEastAsia" w:hAnsi="Cambria Math" w:cs="Calibri"/>
                  </w:rPr>
                  <m:t>×</m:t>
                </w:ins>
              </m:r>
              <m:f>
                <m:fPr>
                  <m:ctrlPr>
                    <w:ins w:id="1092" w:author="Emma Sophia Donnelly" w:date="2025-01-24T12:24:00Z">
                      <w:rPr>
                        <w:rFonts w:ascii="Cambria Math" w:eastAsiaTheme="minorEastAsia" w:hAnsi="Cambria Math" w:cs="Calibri"/>
                        <w:i/>
                        <w:iCs/>
                      </w:rPr>
                    </w:ins>
                  </m:ctrlPr>
                </m:fPr>
                <m:num>
                  <m:r>
                    <w:ins w:id="1093" w:author="Emma Sophia Donnelly" w:date="2025-01-24T12:24:00Z">
                      <w:rPr>
                        <w:rFonts w:ascii="Cambria Math" w:eastAsiaTheme="minorEastAsia" w:hAnsi="Cambria Math" w:cs="Calibri"/>
                      </w:rPr>
                      <m:t>p</m:t>
                    </w:ins>
                  </m:r>
                </m:num>
                <m:den>
                  <m:r>
                    <w:ins w:id="1094" w:author="Emma Sophia Donnelly" w:date="2025-01-24T12:24:00Z">
                      <w:rPr>
                        <w:rFonts w:ascii="Cambria Math" w:eastAsiaTheme="minorEastAsia" w:hAnsi="Cambria Math" w:cs="Calibri"/>
                      </w:rPr>
                      <m:t>b</m:t>
                    </w:ins>
                  </m:r>
                </m:den>
              </m:f>
              <m:r>
                <w:ins w:id="1095" w:author="Emma Sophia Donnelly" w:date="2025-01-24T12:24:00Z">
                  <w:rPr>
                    <w:rFonts w:ascii="Cambria Math" w:eastAsiaTheme="minorEastAsia" w:hAnsi="Cambria Math" w:cs="Calibri"/>
                  </w:rPr>
                  <m:t>×</m:t>
                </w:ins>
              </m:r>
              <m:f>
                <m:fPr>
                  <m:ctrlPr>
                    <w:ins w:id="1096" w:author="Emma Sophia Donnelly" w:date="2025-01-24T12:24:00Z">
                      <w:rPr>
                        <w:rFonts w:ascii="Cambria Math" w:eastAsiaTheme="minorEastAsia" w:hAnsi="Cambria Math" w:cs="Calibri"/>
                        <w:i/>
                        <w:iCs/>
                      </w:rPr>
                    </w:ins>
                  </m:ctrlPr>
                </m:fPr>
                <m:num>
                  <m:r>
                    <w:ins w:id="1097" w:author="Emma Sophia Donnelly" w:date="2025-01-24T12:24:00Z">
                      <w:rPr>
                        <w:rFonts w:ascii="Cambria Math" w:eastAsiaTheme="minorEastAsia" w:hAnsi="Cambria Math" w:cs="Calibri"/>
                      </w:rPr>
                      <m:t>b</m:t>
                    </w:ins>
                  </m:r>
                </m:num>
                <m:den>
                  <m:sSup>
                    <m:sSupPr>
                      <m:ctrlPr>
                        <w:ins w:id="1098" w:author="Emma Sophia Donnelly" w:date="2025-01-24T12:24:00Z">
                          <w:rPr>
                            <w:rFonts w:ascii="Cambria Math" w:eastAsiaTheme="minorEastAsia" w:hAnsi="Cambria Math" w:cs="Calibri"/>
                            <w:i/>
                          </w:rPr>
                        </w:ins>
                      </m:ctrlPr>
                    </m:sSupPr>
                    <m:e>
                      <m:r>
                        <w:ins w:id="1099" w:author="Emma Sophia Donnelly" w:date="2025-01-24T12:24:00Z">
                          <w:rPr>
                            <w:rFonts w:ascii="Cambria Math" w:eastAsiaTheme="minorEastAsia" w:hAnsi="Cambria Math" w:cs="Calibri"/>
                          </w:rPr>
                          <m:t>π</m:t>
                        </w:ins>
                      </m:r>
                    </m:e>
                    <m:sup>
                      <m:r>
                        <w:ins w:id="1100" w:author="Emma Sophia Donnelly" w:date="2025-01-24T12:24:00Z">
                          <w:rPr>
                            <w:rFonts w:ascii="Cambria Math" w:eastAsiaTheme="minorEastAsia" w:hAnsi="Cambria Math" w:cs="Calibri"/>
                          </w:rPr>
                          <m:t>*</m:t>
                        </w:ins>
                      </m:r>
                    </m:sup>
                  </m:sSup>
                </m:den>
              </m:f>
              <m:r>
                <w:ins w:id="1101" w:author="Emma Sophia Donnelly" w:date="2025-01-24T12:24:00Z">
                  <w:rPr>
                    <w:rFonts w:ascii="Cambria Math" w:eastAsiaTheme="minorEastAsia" w:hAnsi="Cambria Math" w:cs="Calibri"/>
                  </w:rPr>
                  <m:t>&amp;</m:t>
                </w:ins>
              </m:r>
              <m:ctrlPr>
                <w:ins w:id="1102" w:author="Emma Sophia Donnelly" w:date="2025-01-24T12:24:00Z">
                  <w:rPr>
                    <w:rFonts w:ascii="Cambria Math" w:eastAsiaTheme="minorEastAsia" w:hAnsi="Cambria Math" w:cs="Calibri"/>
                    <w:i/>
                    <w:iCs/>
                  </w:rPr>
                </w:ins>
              </m:ctrlPr>
            </m:e>
            <m:e>
              <m:r>
                <w:ins w:id="1103" w:author="Emma Sophia Donnelly" w:date="2025-01-24T12:24:00Z">
                  <w:rPr>
                    <w:rFonts w:ascii="Cambria Math" w:eastAsiaTheme="minorEastAsia" w:hAnsi="Cambria Math" w:cs="Calibri"/>
                  </w:rPr>
                  <m:t>&amp;= -</m:t>
                </w:ins>
              </m:r>
              <m:f>
                <m:fPr>
                  <m:ctrlPr>
                    <w:ins w:id="1104" w:author="Emma Sophia Donnelly" w:date="2025-01-24T12:24:00Z">
                      <w:rPr>
                        <w:rFonts w:ascii="Cambria Math" w:eastAsiaTheme="minorEastAsia" w:hAnsi="Cambria Math" w:cs="Calibri"/>
                        <w:i/>
                        <w:iCs/>
                      </w:rPr>
                    </w:ins>
                  </m:ctrlPr>
                </m:fPr>
                <m:num>
                  <m:r>
                    <w:ins w:id="1105" w:author="Emma Sophia Donnelly" w:date="2025-01-24T12:24:00Z">
                      <w:rPr>
                        <w:rFonts w:ascii="Cambria Math" w:eastAsiaTheme="minorEastAsia" w:hAnsi="Cambria Math" w:cs="Calibri"/>
                      </w:rPr>
                      <m:t>p</m:t>
                    </w:ins>
                  </m:r>
                </m:num>
                <m:den>
                  <m:r>
                    <w:ins w:id="1106" w:author="Emma Sophia Donnelly" w:date="2025-01-24T12:24:00Z">
                      <w:rPr>
                        <w:rFonts w:ascii="Cambria Math" w:eastAsiaTheme="minorEastAsia" w:hAnsi="Cambria Math" w:cs="Calibri"/>
                      </w:rPr>
                      <m:t>b</m:t>
                    </w:ins>
                  </m:r>
                </m:den>
              </m:f>
              <m:sSub>
                <m:sSubPr>
                  <m:ctrlPr>
                    <w:ins w:id="1107" w:author="Emma Sophia Donnelly" w:date="2025-01-24T12:24:00Z">
                      <w:rPr>
                        <w:rFonts w:ascii="Cambria Math" w:eastAsiaTheme="minorEastAsia" w:hAnsi="Cambria Math" w:cs="Calibri"/>
                        <w:i/>
                        <w:iCs/>
                      </w:rPr>
                    </w:ins>
                  </m:ctrlPr>
                </m:sSubPr>
                <m:e>
                  <m:r>
                    <w:ins w:id="1108" w:author="Emma Sophia Donnelly" w:date="2025-01-24T12:24:00Z">
                      <w:rPr>
                        <w:rFonts w:ascii="Cambria Math" w:eastAsiaTheme="minorEastAsia" w:hAnsi="Cambria Math" w:cs="Calibri"/>
                      </w:rPr>
                      <m:t>ε</m:t>
                    </w:ins>
                  </m:r>
                </m:e>
                <m:sub>
                  <m:r>
                    <w:ins w:id="1109" w:author="Emma Sophia Donnelly" w:date="2025-01-24T12:24:00Z">
                      <w:rPr>
                        <w:rFonts w:ascii="Cambria Math" w:eastAsiaTheme="minorEastAsia" w:hAnsi="Cambria Math" w:cs="Calibri"/>
                      </w:rPr>
                      <m:t>π,b</m:t>
                    </w:ins>
                  </m:r>
                </m:sub>
              </m:sSub>
              <m:r>
                <w:ins w:id="1110" w:author="Emma Sophia Donnelly" w:date="2025-01-24T12:24:00Z">
                  <w:rPr>
                    <w:rFonts w:ascii="Cambria Math" w:eastAsiaTheme="minorEastAsia" w:hAnsi="Cambria Math" w:cs="Calibri"/>
                  </w:rPr>
                  <m:t xml:space="preserve"> &amp;</m:t>
                </w:ins>
              </m:r>
              <m:ctrlPr>
                <w:ins w:id="1111" w:author="Emma Sophia Donnelly" w:date="2025-01-24T12:24:00Z">
                  <w:rPr>
                    <w:rFonts w:ascii="Cambria Math" w:eastAsiaTheme="minorEastAsia" w:hAnsi="Cambria Math" w:cs="Calibri"/>
                    <w:i/>
                    <w:iCs/>
                  </w:rPr>
                </w:ins>
              </m:ctrlPr>
            </m:e>
          </m:eqArr>
        </m:oMath>
      </m:oMathPara>
    </w:p>
    <w:p w14:paraId="274C6AB4" w14:textId="77777777" w:rsidR="004433B8" w:rsidRPr="00920F22" w:rsidRDefault="004433B8" w:rsidP="00143EB4">
      <w:pPr>
        <w:spacing w:after="0" w:line="240" w:lineRule="auto"/>
        <w:rPr>
          <w:rFonts w:ascii="Calibri" w:hAnsi="Calibri" w:cs="Calibri"/>
        </w:rPr>
      </w:pPr>
    </w:p>
    <w:sectPr w:rsidR="004433B8" w:rsidRPr="00920F22">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0" w:author="Emma Sophia Donnelly" w:date="2025-01-24T11:22:00Z" w:initials="ESD">
    <w:p w14:paraId="12C8C8EE" w14:textId="77777777" w:rsidR="000E1C99" w:rsidRDefault="000E1C99">
      <w:pPr>
        <w:pStyle w:val="CommentText"/>
      </w:pPr>
      <w:r>
        <w:rPr>
          <w:rStyle w:val="CommentReference"/>
        </w:rPr>
        <w:annotationRef/>
      </w:r>
      <w:r>
        <w:t>Double check math</w:t>
      </w:r>
    </w:p>
    <w:p w14:paraId="26FF1F3A" w14:textId="19F2CDAB" w:rsidR="000E1C99" w:rsidRDefault="000E1C9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F1F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DF67F" w16cex:dateUtc="2025-01-24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F1F3A" w16cid:durableId="2B3DF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00A2" w14:textId="77777777" w:rsidR="006B61F5" w:rsidRDefault="006B61F5" w:rsidP="007E2635">
      <w:pPr>
        <w:spacing w:after="0" w:line="240" w:lineRule="auto"/>
      </w:pPr>
      <w:r>
        <w:separator/>
      </w:r>
    </w:p>
  </w:endnote>
  <w:endnote w:type="continuationSeparator" w:id="0">
    <w:p w14:paraId="43A56C43" w14:textId="77777777" w:rsidR="006B61F5" w:rsidRDefault="006B61F5" w:rsidP="007E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774517"/>
      <w:docPartObj>
        <w:docPartGallery w:val="Page Numbers (Bottom of Page)"/>
        <w:docPartUnique/>
      </w:docPartObj>
    </w:sdtPr>
    <w:sdtEndPr>
      <w:rPr>
        <w:noProof/>
      </w:rPr>
    </w:sdtEndPr>
    <w:sdtContent>
      <w:p w14:paraId="188B0E26" w14:textId="1CF93849" w:rsidR="007E2635" w:rsidRDefault="007E2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645B54" w14:textId="77777777" w:rsidR="007E2635" w:rsidRDefault="007E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22C82" w14:textId="77777777" w:rsidR="006B61F5" w:rsidRDefault="006B61F5" w:rsidP="007E2635">
      <w:pPr>
        <w:spacing w:after="0" w:line="240" w:lineRule="auto"/>
      </w:pPr>
      <w:r>
        <w:separator/>
      </w:r>
    </w:p>
  </w:footnote>
  <w:footnote w:type="continuationSeparator" w:id="0">
    <w:p w14:paraId="253A05EF" w14:textId="77777777" w:rsidR="006B61F5" w:rsidRDefault="006B61F5" w:rsidP="007E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661"/>
    <w:multiLevelType w:val="hybridMultilevel"/>
    <w:tmpl w:val="D49A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D1E60"/>
    <w:multiLevelType w:val="hybridMultilevel"/>
    <w:tmpl w:val="206C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A1E0A"/>
    <w:multiLevelType w:val="hybridMultilevel"/>
    <w:tmpl w:val="96FEFED0"/>
    <w:lvl w:ilvl="0" w:tplc="E87EEB76">
      <w:start w:val="1"/>
      <w:numFmt w:val="decimal"/>
      <w:lvlText w:val="(%1)"/>
      <w:lvlJc w:val="left"/>
      <w:pPr>
        <w:ind w:left="72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6620C"/>
    <w:multiLevelType w:val="hybridMultilevel"/>
    <w:tmpl w:val="7CDA275A"/>
    <w:lvl w:ilvl="0" w:tplc="71AC6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A4"/>
    <w:rsid w:val="00006633"/>
    <w:rsid w:val="00011EC5"/>
    <w:rsid w:val="00012B7E"/>
    <w:rsid w:val="0001401E"/>
    <w:rsid w:val="00015220"/>
    <w:rsid w:val="00015B8F"/>
    <w:rsid w:val="00016B97"/>
    <w:rsid w:val="000256E5"/>
    <w:rsid w:val="00027BCF"/>
    <w:rsid w:val="000364DF"/>
    <w:rsid w:val="00036BAE"/>
    <w:rsid w:val="0003727E"/>
    <w:rsid w:val="0003776C"/>
    <w:rsid w:val="0004037D"/>
    <w:rsid w:val="00040D36"/>
    <w:rsid w:val="00043E82"/>
    <w:rsid w:val="00050152"/>
    <w:rsid w:val="000515F6"/>
    <w:rsid w:val="00052552"/>
    <w:rsid w:val="00055879"/>
    <w:rsid w:val="00055931"/>
    <w:rsid w:val="0005777C"/>
    <w:rsid w:val="000644C8"/>
    <w:rsid w:val="00067AF1"/>
    <w:rsid w:val="00070543"/>
    <w:rsid w:val="00070697"/>
    <w:rsid w:val="000722C8"/>
    <w:rsid w:val="00074C21"/>
    <w:rsid w:val="00075380"/>
    <w:rsid w:val="00083C2A"/>
    <w:rsid w:val="0008414C"/>
    <w:rsid w:val="000848FB"/>
    <w:rsid w:val="000872D5"/>
    <w:rsid w:val="0008756D"/>
    <w:rsid w:val="00092271"/>
    <w:rsid w:val="00094EA9"/>
    <w:rsid w:val="00096E1D"/>
    <w:rsid w:val="00097799"/>
    <w:rsid w:val="00097805"/>
    <w:rsid w:val="00097ACD"/>
    <w:rsid w:val="000A21D4"/>
    <w:rsid w:val="000A4706"/>
    <w:rsid w:val="000A7246"/>
    <w:rsid w:val="000A7DE9"/>
    <w:rsid w:val="000B299F"/>
    <w:rsid w:val="000B5E03"/>
    <w:rsid w:val="000C0DBF"/>
    <w:rsid w:val="000C6CD6"/>
    <w:rsid w:val="000C7157"/>
    <w:rsid w:val="000D2915"/>
    <w:rsid w:val="000D57D9"/>
    <w:rsid w:val="000E1C99"/>
    <w:rsid w:val="000E4385"/>
    <w:rsid w:val="000E4883"/>
    <w:rsid w:val="000E488E"/>
    <w:rsid w:val="000E4CAB"/>
    <w:rsid w:val="000E4FE2"/>
    <w:rsid w:val="000E7F93"/>
    <w:rsid w:val="000F0990"/>
    <w:rsid w:val="000F1D2F"/>
    <w:rsid w:val="000F2F4E"/>
    <w:rsid w:val="000F341C"/>
    <w:rsid w:val="000F4AC7"/>
    <w:rsid w:val="000F58D9"/>
    <w:rsid w:val="0010123E"/>
    <w:rsid w:val="00110676"/>
    <w:rsid w:val="001115AE"/>
    <w:rsid w:val="00113DF8"/>
    <w:rsid w:val="00113F8A"/>
    <w:rsid w:val="0011525B"/>
    <w:rsid w:val="00116871"/>
    <w:rsid w:val="0011794F"/>
    <w:rsid w:val="00120000"/>
    <w:rsid w:val="00125E45"/>
    <w:rsid w:val="00125E9E"/>
    <w:rsid w:val="001264D3"/>
    <w:rsid w:val="00126D60"/>
    <w:rsid w:val="001336D3"/>
    <w:rsid w:val="0013652E"/>
    <w:rsid w:val="00141362"/>
    <w:rsid w:val="00143EB4"/>
    <w:rsid w:val="0015138B"/>
    <w:rsid w:val="00151D14"/>
    <w:rsid w:val="00151EEB"/>
    <w:rsid w:val="00152082"/>
    <w:rsid w:val="001540F6"/>
    <w:rsid w:val="001548E4"/>
    <w:rsid w:val="00161B87"/>
    <w:rsid w:val="001656A5"/>
    <w:rsid w:val="00166E83"/>
    <w:rsid w:val="00173DA7"/>
    <w:rsid w:val="00176973"/>
    <w:rsid w:val="00177121"/>
    <w:rsid w:val="00183826"/>
    <w:rsid w:val="00184236"/>
    <w:rsid w:val="00185B0C"/>
    <w:rsid w:val="00186E3C"/>
    <w:rsid w:val="0019141E"/>
    <w:rsid w:val="00191893"/>
    <w:rsid w:val="001919A4"/>
    <w:rsid w:val="001933F3"/>
    <w:rsid w:val="0019694C"/>
    <w:rsid w:val="00196C64"/>
    <w:rsid w:val="0019767E"/>
    <w:rsid w:val="001A1957"/>
    <w:rsid w:val="001A1CC0"/>
    <w:rsid w:val="001A23C7"/>
    <w:rsid w:val="001A2644"/>
    <w:rsid w:val="001A2E79"/>
    <w:rsid w:val="001A32B3"/>
    <w:rsid w:val="001A36BC"/>
    <w:rsid w:val="001A3763"/>
    <w:rsid w:val="001A3B70"/>
    <w:rsid w:val="001A7F32"/>
    <w:rsid w:val="001B0BA2"/>
    <w:rsid w:val="001B160C"/>
    <w:rsid w:val="001B2CCD"/>
    <w:rsid w:val="001B3B64"/>
    <w:rsid w:val="001B6DD1"/>
    <w:rsid w:val="001B7AEE"/>
    <w:rsid w:val="001C318A"/>
    <w:rsid w:val="001C446F"/>
    <w:rsid w:val="001C64D6"/>
    <w:rsid w:val="001D04D5"/>
    <w:rsid w:val="001D2529"/>
    <w:rsid w:val="001D3DD3"/>
    <w:rsid w:val="001D4943"/>
    <w:rsid w:val="001E17E2"/>
    <w:rsid w:val="001E3939"/>
    <w:rsid w:val="001F4B9A"/>
    <w:rsid w:val="002026B1"/>
    <w:rsid w:val="00207CD2"/>
    <w:rsid w:val="00213523"/>
    <w:rsid w:val="00214FCA"/>
    <w:rsid w:val="00221921"/>
    <w:rsid w:val="00221CAA"/>
    <w:rsid w:val="00221D3B"/>
    <w:rsid w:val="00222697"/>
    <w:rsid w:val="0023063A"/>
    <w:rsid w:val="00234E71"/>
    <w:rsid w:val="00236A31"/>
    <w:rsid w:val="00240EDF"/>
    <w:rsid w:val="002416C7"/>
    <w:rsid w:val="002513AE"/>
    <w:rsid w:val="002567D4"/>
    <w:rsid w:val="00257734"/>
    <w:rsid w:val="00260A89"/>
    <w:rsid w:val="0026237E"/>
    <w:rsid w:val="00263991"/>
    <w:rsid w:val="002659F4"/>
    <w:rsid w:val="00265C26"/>
    <w:rsid w:val="00267930"/>
    <w:rsid w:val="00267C8B"/>
    <w:rsid w:val="00270C24"/>
    <w:rsid w:val="00271C36"/>
    <w:rsid w:val="00272140"/>
    <w:rsid w:val="0027217A"/>
    <w:rsid w:val="00272FD1"/>
    <w:rsid w:val="00274E39"/>
    <w:rsid w:val="0027503D"/>
    <w:rsid w:val="002757EF"/>
    <w:rsid w:val="00280C0B"/>
    <w:rsid w:val="00280FE1"/>
    <w:rsid w:val="00282B5B"/>
    <w:rsid w:val="002833BD"/>
    <w:rsid w:val="00283CFC"/>
    <w:rsid w:val="002849FA"/>
    <w:rsid w:val="00286991"/>
    <w:rsid w:val="002906CB"/>
    <w:rsid w:val="00291255"/>
    <w:rsid w:val="00291265"/>
    <w:rsid w:val="00291ED2"/>
    <w:rsid w:val="002941E1"/>
    <w:rsid w:val="00295FC3"/>
    <w:rsid w:val="00297FBC"/>
    <w:rsid w:val="002A2022"/>
    <w:rsid w:val="002A2B75"/>
    <w:rsid w:val="002A5613"/>
    <w:rsid w:val="002A5F39"/>
    <w:rsid w:val="002A6BD2"/>
    <w:rsid w:val="002A766D"/>
    <w:rsid w:val="002B1375"/>
    <w:rsid w:val="002B1C9E"/>
    <w:rsid w:val="002B4AAB"/>
    <w:rsid w:val="002B61A1"/>
    <w:rsid w:val="002B7352"/>
    <w:rsid w:val="002C474C"/>
    <w:rsid w:val="002C53A7"/>
    <w:rsid w:val="002D15CF"/>
    <w:rsid w:val="002D4C66"/>
    <w:rsid w:val="002E11A5"/>
    <w:rsid w:val="002E2347"/>
    <w:rsid w:val="002E29E7"/>
    <w:rsid w:val="002E4A7F"/>
    <w:rsid w:val="002F03A4"/>
    <w:rsid w:val="002F11A0"/>
    <w:rsid w:val="002F1C90"/>
    <w:rsid w:val="002F3114"/>
    <w:rsid w:val="002F3E2A"/>
    <w:rsid w:val="002F76C3"/>
    <w:rsid w:val="003007B5"/>
    <w:rsid w:val="00301EDA"/>
    <w:rsid w:val="0030487A"/>
    <w:rsid w:val="003056DE"/>
    <w:rsid w:val="00306931"/>
    <w:rsid w:val="003142B2"/>
    <w:rsid w:val="003167DD"/>
    <w:rsid w:val="00320D49"/>
    <w:rsid w:val="00321B6F"/>
    <w:rsid w:val="00325114"/>
    <w:rsid w:val="00325B1E"/>
    <w:rsid w:val="00325F34"/>
    <w:rsid w:val="00326602"/>
    <w:rsid w:val="00326953"/>
    <w:rsid w:val="00326E06"/>
    <w:rsid w:val="00331C68"/>
    <w:rsid w:val="0034160F"/>
    <w:rsid w:val="00342459"/>
    <w:rsid w:val="00344C60"/>
    <w:rsid w:val="003517F1"/>
    <w:rsid w:val="00351DB6"/>
    <w:rsid w:val="00352F46"/>
    <w:rsid w:val="00353DDB"/>
    <w:rsid w:val="003604C5"/>
    <w:rsid w:val="00361E0D"/>
    <w:rsid w:val="0036217E"/>
    <w:rsid w:val="0036374F"/>
    <w:rsid w:val="00364C78"/>
    <w:rsid w:val="00365098"/>
    <w:rsid w:val="00365E38"/>
    <w:rsid w:val="00366C15"/>
    <w:rsid w:val="0037113D"/>
    <w:rsid w:val="00373665"/>
    <w:rsid w:val="00377FC1"/>
    <w:rsid w:val="00381839"/>
    <w:rsid w:val="00381F10"/>
    <w:rsid w:val="00386EF1"/>
    <w:rsid w:val="0039372F"/>
    <w:rsid w:val="00397C34"/>
    <w:rsid w:val="003A0BFC"/>
    <w:rsid w:val="003A6B94"/>
    <w:rsid w:val="003B1FC9"/>
    <w:rsid w:val="003B5DA0"/>
    <w:rsid w:val="003B6A0A"/>
    <w:rsid w:val="003B6D82"/>
    <w:rsid w:val="003C16E7"/>
    <w:rsid w:val="003C46AD"/>
    <w:rsid w:val="003D21D3"/>
    <w:rsid w:val="003D27D6"/>
    <w:rsid w:val="003D3AF3"/>
    <w:rsid w:val="003D60D8"/>
    <w:rsid w:val="003D75BF"/>
    <w:rsid w:val="003E12C7"/>
    <w:rsid w:val="003E6921"/>
    <w:rsid w:val="003F0C38"/>
    <w:rsid w:val="0040050B"/>
    <w:rsid w:val="00402298"/>
    <w:rsid w:val="0040309A"/>
    <w:rsid w:val="00403CD6"/>
    <w:rsid w:val="0040783B"/>
    <w:rsid w:val="00407A11"/>
    <w:rsid w:val="004146A4"/>
    <w:rsid w:val="00416791"/>
    <w:rsid w:val="0041736C"/>
    <w:rsid w:val="00417FC4"/>
    <w:rsid w:val="00422BE9"/>
    <w:rsid w:val="00424246"/>
    <w:rsid w:val="00425763"/>
    <w:rsid w:val="0042592C"/>
    <w:rsid w:val="0043707C"/>
    <w:rsid w:val="0043742E"/>
    <w:rsid w:val="004433B8"/>
    <w:rsid w:val="00443814"/>
    <w:rsid w:val="004459D1"/>
    <w:rsid w:val="00445A8D"/>
    <w:rsid w:val="004466BD"/>
    <w:rsid w:val="00451112"/>
    <w:rsid w:val="0045153B"/>
    <w:rsid w:val="00453D0B"/>
    <w:rsid w:val="0045564E"/>
    <w:rsid w:val="00457D76"/>
    <w:rsid w:val="00461082"/>
    <w:rsid w:val="00465F55"/>
    <w:rsid w:val="004668A8"/>
    <w:rsid w:val="004715DF"/>
    <w:rsid w:val="00473C8A"/>
    <w:rsid w:val="00477A61"/>
    <w:rsid w:val="004802A2"/>
    <w:rsid w:val="00480AD6"/>
    <w:rsid w:val="0048182F"/>
    <w:rsid w:val="004820DF"/>
    <w:rsid w:val="004848B1"/>
    <w:rsid w:val="00485E6C"/>
    <w:rsid w:val="00485EC1"/>
    <w:rsid w:val="00486304"/>
    <w:rsid w:val="004911C0"/>
    <w:rsid w:val="00495423"/>
    <w:rsid w:val="00496545"/>
    <w:rsid w:val="004A5EDE"/>
    <w:rsid w:val="004B3789"/>
    <w:rsid w:val="004B59C9"/>
    <w:rsid w:val="004B5EF8"/>
    <w:rsid w:val="004B6B49"/>
    <w:rsid w:val="004C4725"/>
    <w:rsid w:val="004C4B86"/>
    <w:rsid w:val="004D291E"/>
    <w:rsid w:val="004D760B"/>
    <w:rsid w:val="004E030D"/>
    <w:rsid w:val="004E6997"/>
    <w:rsid w:val="004F14CD"/>
    <w:rsid w:val="004F6C31"/>
    <w:rsid w:val="00500471"/>
    <w:rsid w:val="005030F1"/>
    <w:rsid w:val="00503335"/>
    <w:rsid w:val="00506179"/>
    <w:rsid w:val="00506B3B"/>
    <w:rsid w:val="00512632"/>
    <w:rsid w:val="00512ED8"/>
    <w:rsid w:val="00513695"/>
    <w:rsid w:val="00514433"/>
    <w:rsid w:val="00514A01"/>
    <w:rsid w:val="00517658"/>
    <w:rsid w:val="00517D4B"/>
    <w:rsid w:val="00524E0D"/>
    <w:rsid w:val="00530B59"/>
    <w:rsid w:val="00531C77"/>
    <w:rsid w:val="00532E44"/>
    <w:rsid w:val="005344C9"/>
    <w:rsid w:val="00540183"/>
    <w:rsid w:val="00542101"/>
    <w:rsid w:val="00544F9C"/>
    <w:rsid w:val="00546E10"/>
    <w:rsid w:val="00550FEB"/>
    <w:rsid w:val="00553107"/>
    <w:rsid w:val="00555A21"/>
    <w:rsid w:val="00556069"/>
    <w:rsid w:val="00561546"/>
    <w:rsid w:val="005626EF"/>
    <w:rsid w:val="00563704"/>
    <w:rsid w:val="00565C0F"/>
    <w:rsid w:val="00565C1E"/>
    <w:rsid w:val="00567ACB"/>
    <w:rsid w:val="00567CB1"/>
    <w:rsid w:val="00572FF2"/>
    <w:rsid w:val="00573520"/>
    <w:rsid w:val="00574406"/>
    <w:rsid w:val="00574BEB"/>
    <w:rsid w:val="0058171A"/>
    <w:rsid w:val="00581F7C"/>
    <w:rsid w:val="005863B0"/>
    <w:rsid w:val="0058763B"/>
    <w:rsid w:val="00592F5A"/>
    <w:rsid w:val="00593205"/>
    <w:rsid w:val="005945B2"/>
    <w:rsid w:val="00594946"/>
    <w:rsid w:val="00594EC3"/>
    <w:rsid w:val="00595E9C"/>
    <w:rsid w:val="00596E95"/>
    <w:rsid w:val="005A1DF3"/>
    <w:rsid w:val="005A4DE5"/>
    <w:rsid w:val="005B022C"/>
    <w:rsid w:val="005B33F8"/>
    <w:rsid w:val="005B5856"/>
    <w:rsid w:val="005B7026"/>
    <w:rsid w:val="005B7A23"/>
    <w:rsid w:val="005B7BB3"/>
    <w:rsid w:val="005C429C"/>
    <w:rsid w:val="005C6EC9"/>
    <w:rsid w:val="005C7143"/>
    <w:rsid w:val="005D421D"/>
    <w:rsid w:val="005D65D9"/>
    <w:rsid w:val="005E3472"/>
    <w:rsid w:val="005E58CB"/>
    <w:rsid w:val="005E7A8B"/>
    <w:rsid w:val="006052B7"/>
    <w:rsid w:val="0060771A"/>
    <w:rsid w:val="00623628"/>
    <w:rsid w:val="00623747"/>
    <w:rsid w:val="00623BF9"/>
    <w:rsid w:val="006252A3"/>
    <w:rsid w:val="00625AB0"/>
    <w:rsid w:val="00626C95"/>
    <w:rsid w:val="00626DB0"/>
    <w:rsid w:val="006312BF"/>
    <w:rsid w:val="00631DC8"/>
    <w:rsid w:val="00632476"/>
    <w:rsid w:val="0063491E"/>
    <w:rsid w:val="00640FAF"/>
    <w:rsid w:val="00642DA8"/>
    <w:rsid w:val="006432F2"/>
    <w:rsid w:val="006444F0"/>
    <w:rsid w:val="00647DF3"/>
    <w:rsid w:val="00650655"/>
    <w:rsid w:val="006545E1"/>
    <w:rsid w:val="00656A03"/>
    <w:rsid w:val="00656C91"/>
    <w:rsid w:val="00657642"/>
    <w:rsid w:val="00666AA9"/>
    <w:rsid w:val="006671A3"/>
    <w:rsid w:val="00670F9C"/>
    <w:rsid w:val="0067160B"/>
    <w:rsid w:val="0067260D"/>
    <w:rsid w:val="00676A2A"/>
    <w:rsid w:val="00685C71"/>
    <w:rsid w:val="00692F8D"/>
    <w:rsid w:val="0069555E"/>
    <w:rsid w:val="006961EC"/>
    <w:rsid w:val="006A18B7"/>
    <w:rsid w:val="006A1B8D"/>
    <w:rsid w:val="006A2C8E"/>
    <w:rsid w:val="006A464C"/>
    <w:rsid w:val="006A74CA"/>
    <w:rsid w:val="006A7D7A"/>
    <w:rsid w:val="006B192E"/>
    <w:rsid w:val="006B40C7"/>
    <w:rsid w:val="006B5C16"/>
    <w:rsid w:val="006B5E00"/>
    <w:rsid w:val="006B6145"/>
    <w:rsid w:val="006B61F5"/>
    <w:rsid w:val="006B646C"/>
    <w:rsid w:val="006B71A3"/>
    <w:rsid w:val="006C43AD"/>
    <w:rsid w:val="006C5FBE"/>
    <w:rsid w:val="006D6970"/>
    <w:rsid w:val="006E32F2"/>
    <w:rsid w:val="006E652A"/>
    <w:rsid w:val="006E6C59"/>
    <w:rsid w:val="006E7713"/>
    <w:rsid w:val="006F222B"/>
    <w:rsid w:val="006F2553"/>
    <w:rsid w:val="006F7E6F"/>
    <w:rsid w:val="00707D14"/>
    <w:rsid w:val="00707FD1"/>
    <w:rsid w:val="00711EC8"/>
    <w:rsid w:val="0071309F"/>
    <w:rsid w:val="0071321C"/>
    <w:rsid w:val="00716259"/>
    <w:rsid w:val="00716D77"/>
    <w:rsid w:val="00717FF6"/>
    <w:rsid w:val="00721D3C"/>
    <w:rsid w:val="00721D97"/>
    <w:rsid w:val="00722184"/>
    <w:rsid w:val="00722789"/>
    <w:rsid w:val="007405D7"/>
    <w:rsid w:val="00741306"/>
    <w:rsid w:val="00743278"/>
    <w:rsid w:val="007435BC"/>
    <w:rsid w:val="007479D8"/>
    <w:rsid w:val="00751FC8"/>
    <w:rsid w:val="00752654"/>
    <w:rsid w:val="00754A75"/>
    <w:rsid w:val="0075539C"/>
    <w:rsid w:val="00755F02"/>
    <w:rsid w:val="00756C2D"/>
    <w:rsid w:val="00761B44"/>
    <w:rsid w:val="00766F62"/>
    <w:rsid w:val="00767796"/>
    <w:rsid w:val="00770F81"/>
    <w:rsid w:val="00776B25"/>
    <w:rsid w:val="00780335"/>
    <w:rsid w:val="007827AA"/>
    <w:rsid w:val="0078659C"/>
    <w:rsid w:val="00787005"/>
    <w:rsid w:val="00790C80"/>
    <w:rsid w:val="00792D71"/>
    <w:rsid w:val="00794147"/>
    <w:rsid w:val="00795678"/>
    <w:rsid w:val="00796284"/>
    <w:rsid w:val="007A0373"/>
    <w:rsid w:val="007A121C"/>
    <w:rsid w:val="007A69C2"/>
    <w:rsid w:val="007A6AB6"/>
    <w:rsid w:val="007B0E89"/>
    <w:rsid w:val="007B3975"/>
    <w:rsid w:val="007B3B18"/>
    <w:rsid w:val="007C15EA"/>
    <w:rsid w:val="007C2BD0"/>
    <w:rsid w:val="007C3347"/>
    <w:rsid w:val="007C451D"/>
    <w:rsid w:val="007C5BDE"/>
    <w:rsid w:val="007C6FCD"/>
    <w:rsid w:val="007D2C3E"/>
    <w:rsid w:val="007D3C36"/>
    <w:rsid w:val="007D442C"/>
    <w:rsid w:val="007D4982"/>
    <w:rsid w:val="007D63E6"/>
    <w:rsid w:val="007E2531"/>
    <w:rsid w:val="007E2635"/>
    <w:rsid w:val="007E330C"/>
    <w:rsid w:val="007E7AD1"/>
    <w:rsid w:val="007F16D3"/>
    <w:rsid w:val="007F322E"/>
    <w:rsid w:val="007F3C17"/>
    <w:rsid w:val="007F4415"/>
    <w:rsid w:val="007F668C"/>
    <w:rsid w:val="007F7707"/>
    <w:rsid w:val="00803A9F"/>
    <w:rsid w:val="008052A4"/>
    <w:rsid w:val="00807B38"/>
    <w:rsid w:val="00807EFD"/>
    <w:rsid w:val="00821573"/>
    <w:rsid w:val="00822741"/>
    <w:rsid w:val="00824707"/>
    <w:rsid w:val="0082495C"/>
    <w:rsid w:val="00826850"/>
    <w:rsid w:val="0083250D"/>
    <w:rsid w:val="00837511"/>
    <w:rsid w:val="00837D05"/>
    <w:rsid w:val="00843FDA"/>
    <w:rsid w:val="00847970"/>
    <w:rsid w:val="008530C9"/>
    <w:rsid w:val="00855AD0"/>
    <w:rsid w:val="00857F7B"/>
    <w:rsid w:val="0086551E"/>
    <w:rsid w:val="00867EE1"/>
    <w:rsid w:val="00870BE9"/>
    <w:rsid w:val="00872636"/>
    <w:rsid w:val="00874A5A"/>
    <w:rsid w:val="00875CEE"/>
    <w:rsid w:val="00877667"/>
    <w:rsid w:val="0088078A"/>
    <w:rsid w:val="00882BCA"/>
    <w:rsid w:val="00887E5D"/>
    <w:rsid w:val="008903FE"/>
    <w:rsid w:val="00891179"/>
    <w:rsid w:val="008913DE"/>
    <w:rsid w:val="0089146F"/>
    <w:rsid w:val="00897803"/>
    <w:rsid w:val="008A0EAE"/>
    <w:rsid w:val="008A76FF"/>
    <w:rsid w:val="008B33F8"/>
    <w:rsid w:val="008B3A56"/>
    <w:rsid w:val="008B4F34"/>
    <w:rsid w:val="008B5AE0"/>
    <w:rsid w:val="008C2316"/>
    <w:rsid w:val="008C2B12"/>
    <w:rsid w:val="008C4458"/>
    <w:rsid w:val="008C57DD"/>
    <w:rsid w:val="008C68E6"/>
    <w:rsid w:val="008C7B16"/>
    <w:rsid w:val="008D5A71"/>
    <w:rsid w:val="008D5ECE"/>
    <w:rsid w:val="008E15C5"/>
    <w:rsid w:val="008E5528"/>
    <w:rsid w:val="008E5AA5"/>
    <w:rsid w:val="008E772C"/>
    <w:rsid w:val="008E7C80"/>
    <w:rsid w:val="008F08EF"/>
    <w:rsid w:val="008F0F03"/>
    <w:rsid w:val="008F22BD"/>
    <w:rsid w:val="008F35E0"/>
    <w:rsid w:val="008F4DB2"/>
    <w:rsid w:val="00900456"/>
    <w:rsid w:val="00901B4C"/>
    <w:rsid w:val="0090556A"/>
    <w:rsid w:val="00906410"/>
    <w:rsid w:val="00913EA5"/>
    <w:rsid w:val="00915BB8"/>
    <w:rsid w:val="009160BD"/>
    <w:rsid w:val="009164C9"/>
    <w:rsid w:val="00916923"/>
    <w:rsid w:val="0091768A"/>
    <w:rsid w:val="00917E6E"/>
    <w:rsid w:val="00920559"/>
    <w:rsid w:val="00920F22"/>
    <w:rsid w:val="009232A1"/>
    <w:rsid w:val="009244F5"/>
    <w:rsid w:val="00924CFF"/>
    <w:rsid w:val="0092534B"/>
    <w:rsid w:val="0092706B"/>
    <w:rsid w:val="009270C2"/>
    <w:rsid w:val="00930623"/>
    <w:rsid w:val="00931C40"/>
    <w:rsid w:val="0093256E"/>
    <w:rsid w:val="00932881"/>
    <w:rsid w:val="00932A5F"/>
    <w:rsid w:val="00933F4A"/>
    <w:rsid w:val="00943262"/>
    <w:rsid w:val="00944A9D"/>
    <w:rsid w:val="00947AA9"/>
    <w:rsid w:val="00951458"/>
    <w:rsid w:val="00954C1A"/>
    <w:rsid w:val="009550CD"/>
    <w:rsid w:val="009627EA"/>
    <w:rsid w:val="00962D73"/>
    <w:rsid w:val="0096374B"/>
    <w:rsid w:val="00965CDB"/>
    <w:rsid w:val="00966DD4"/>
    <w:rsid w:val="00967912"/>
    <w:rsid w:val="00972B9A"/>
    <w:rsid w:val="00981B8E"/>
    <w:rsid w:val="00993441"/>
    <w:rsid w:val="009A06DB"/>
    <w:rsid w:val="009A3350"/>
    <w:rsid w:val="009A56A5"/>
    <w:rsid w:val="009A6B02"/>
    <w:rsid w:val="009B0C48"/>
    <w:rsid w:val="009B2736"/>
    <w:rsid w:val="009B31F4"/>
    <w:rsid w:val="009B4125"/>
    <w:rsid w:val="009B52F2"/>
    <w:rsid w:val="009B7AA8"/>
    <w:rsid w:val="009C02B0"/>
    <w:rsid w:val="009C0CB0"/>
    <w:rsid w:val="009C359F"/>
    <w:rsid w:val="009C4249"/>
    <w:rsid w:val="009D56E6"/>
    <w:rsid w:val="009D660F"/>
    <w:rsid w:val="009D6ED2"/>
    <w:rsid w:val="009E0C12"/>
    <w:rsid w:val="009E2267"/>
    <w:rsid w:val="009E3356"/>
    <w:rsid w:val="009E44A5"/>
    <w:rsid w:val="009E4AC9"/>
    <w:rsid w:val="009E5BDE"/>
    <w:rsid w:val="009F2B9C"/>
    <w:rsid w:val="009F3C4C"/>
    <w:rsid w:val="009F3E15"/>
    <w:rsid w:val="009F4ED6"/>
    <w:rsid w:val="009F668F"/>
    <w:rsid w:val="00A04367"/>
    <w:rsid w:val="00A06338"/>
    <w:rsid w:val="00A106AD"/>
    <w:rsid w:val="00A12A4E"/>
    <w:rsid w:val="00A16586"/>
    <w:rsid w:val="00A1702A"/>
    <w:rsid w:val="00A208F9"/>
    <w:rsid w:val="00A23CD1"/>
    <w:rsid w:val="00A24950"/>
    <w:rsid w:val="00A2542B"/>
    <w:rsid w:val="00A25894"/>
    <w:rsid w:val="00A26E6E"/>
    <w:rsid w:val="00A362DF"/>
    <w:rsid w:val="00A42110"/>
    <w:rsid w:val="00A474EB"/>
    <w:rsid w:val="00A505FA"/>
    <w:rsid w:val="00A553B5"/>
    <w:rsid w:val="00A56F85"/>
    <w:rsid w:val="00A60881"/>
    <w:rsid w:val="00A61385"/>
    <w:rsid w:val="00A61EF1"/>
    <w:rsid w:val="00A62DA5"/>
    <w:rsid w:val="00A67235"/>
    <w:rsid w:val="00A707D0"/>
    <w:rsid w:val="00A71D03"/>
    <w:rsid w:val="00A80CB3"/>
    <w:rsid w:val="00A82A17"/>
    <w:rsid w:val="00A83B86"/>
    <w:rsid w:val="00A85710"/>
    <w:rsid w:val="00A86289"/>
    <w:rsid w:val="00A871DD"/>
    <w:rsid w:val="00A925C4"/>
    <w:rsid w:val="00A94256"/>
    <w:rsid w:val="00A94328"/>
    <w:rsid w:val="00A944A8"/>
    <w:rsid w:val="00A949E7"/>
    <w:rsid w:val="00A95A51"/>
    <w:rsid w:val="00AA1C88"/>
    <w:rsid w:val="00AA4CE7"/>
    <w:rsid w:val="00AA79F2"/>
    <w:rsid w:val="00AB05A4"/>
    <w:rsid w:val="00AB0B1D"/>
    <w:rsid w:val="00AB4B58"/>
    <w:rsid w:val="00AB63A0"/>
    <w:rsid w:val="00AB6C38"/>
    <w:rsid w:val="00AB7C80"/>
    <w:rsid w:val="00AC0D2D"/>
    <w:rsid w:val="00AC367A"/>
    <w:rsid w:val="00AC6A74"/>
    <w:rsid w:val="00AD16D1"/>
    <w:rsid w:val="00AD24F7"/>
    <w:rsid w:val="00AE15DD"/>
    <w:rsid w:val="00AE3BFC"/>
    <w:rsid w:val="00AE4263"/>
    <w:rsid w:val="00AE57E9"/>
    <w:rsid w:val="00AF0001"/>
    <w:rsid w:val="00AF0006"/>
    <w:rsid w:val="00AF1382"/>
    <w:rsid w:val="00AF1BF4"/>
    <w:rsid w:val="00AF57B6"/>
    <w:rsid w:val="00B003E6"/>
    <w:rsid w:val="00B00DF8"/>
    <w:rsid w:val="00B0182F"/>
    <w:rsid w:val="00B01984"/>
    <w:rsid w:val="00B02E11"/>
    <w:rsid w:val="00B03732"/>
    <w:rsid w:val="00B04C00"/>
    <w:rsid w:val="00B05F5B"/>
    <w:rsid w:val="00B077EE"/>
    <w:rsid w:val="00B11BF4"/>
    <w:rsid w:val="00B14C1E"/>
    <w:rsid w:val="00B1669D"/>
    <w:rsid w:val="00B20A77"/>
    <w:rsid w:val="00B21B63"/>
    <w:rsid w:val="00B23650"/>
    <w:rsid w:val="00B23938"/>
    <w:rsid w:val="00B2406F"/>
    <w:rsid w:val="00B25685"/>
    <w:rsid w:val="00B263AF"/>
    <w:rsid w:val="00B31479"/>
    <w:rsid w:val="00B32BE1"/>
    <w:rsid w:val="00B445FD"/>
    <w:rsid w:val="00B450AB"/>
    <w:rsid w:val="00B45597"/>
    <w:rsid w:val="00B45D50"/>
    <w:rsid w:val="00B461F7"/>
    <w:rsid w:val="00B46CF7"/>
    <w:rsid w:val="00B54AE0"/>
    <w:rsid w:val="00B57CA5"/>
    <w:rsid w:val="00B619D5"/>
    <w:rsid w:val="00B6668B"/>
    <w:rsid w:val="00B719A9"/>
    <w:rsid w:val="00B724A6"/>
    <w:rsid w:val="00B76EDB"/>
    <w:rsid w:val="00B80DD7"/>
    <w:rsid w:val="00B844FD"/>
    <w:rsid w:val="00B909C3"/>
    <w:rsid w:val="00B93152"/>
    <w:rsid w:val="00B94FAC"/>
    <w:rsid w:val="00BA2676"/>
    <w:rsid w:val="00BA397E"/>
    <w:rsid w:val="00BA39DC"/>
    <w:rsid w:val="00BA3EBA"/>
    <w:rsid w:val="00BA5863"/>
    <w:rsid w:val="00BA5AA2"/>
    <w:rsid w:val="00BB12B1"/>
    <w:rsid w:val="00BB2CCB"/>
    <w:rsid w:val="00BB376F"/>
    <w:rsid w:val="00BB596B"/>
    <w:rsid w:val="00BB5FE2"/>
    <w:rsid w:val="00BB6E81"/>
    <w:rsid w:val="00BC18ED"/>
    <w:rsid w:val="00BD19AE"/>
    <w:rsid w:val="00BD5CE8"/>
    <w:rsid w:val="00BE11ED"/>
    <w:rsid w:val="00BE2C70"/>
    <w:rsid w:val="00BE60E3"/>
    <w:rsid w:val="00BF2701"/>
    <w:rsid w:val="00BF3B90"/>
    <w:rsid w:val="00BF6E7A"/>
    <w:rsid w:val="00BF789C"/>
    <w:rsid w:val="00BF7C95"/>
    <w:rsid w:val="00C010DE"/>
    <w:rsid w:val="00C0124A"/>
    <w:rsid w:val="00C016FA"/>
    <w:rsid w:val="00C0202A"/>
    <w:rsid w:val="00C03935"/>
    <w:rsid w:val="00C04F5A"/>
    <w:rsid w:val="00C114A7"/>
    <w:rsid w:val="00C13A88"/>
    <w:rsid w:val="00C15CF1"/>
    <w:rsid w:val="00C15DEB"/>
    <w:rsid w:val="00C16F75"/>
    <w:rsid w:val="00C31E14"/>
    <w:rsid w:val="00C3344E"/>
    <w:rsid w:val="00C3375C"/>
    <w:rsid w:val="00C34D8A"/>
    <w:rsid w:val="00C35932"/>
    <w:rsid w:val="00C35A2D"/>
    <w:rsid w:val="00C376FB"/>
    <w:rsid w:val="00C43BB6"/>
    <w:rsid w:val="00C50083"/>
    <w:rsid w:val="00C51737"/>
    <w:rsid w:val="00C547CD"/>
    <w:rsid w:val="00C57BCB"/>
    <w:rsid w:val="00C6063E"/>
    <w:rsid w:val="00C608FE"/>
    <w:rsid w:val="00C62000"/>
    <w:rsid w:val="00C64910"/>
    <w:rsid w:val="00C66F6B"/>
    <w:rsid w:val="00C7068A"/>
    <w:rsid w:val="00C75AAC"/>
    <w:rsid w:val="00C76E40"/>
    <w:rsid w:val="00C7766D"/>
    <w:rsid w:val="00C80B99"/>
    <w:rsid w:val="00C820E3"/>
    <w:rsid w:val="00C824BA"/>
    <w:rsid w:val="00C828C7"/>
    <w:rsid w:val="00C83E59"/>
    <w:rsid w:val="00C8684C"/>
    <w:rsid w:val="00C875F1"/>
    <w:rsid w:val="00C878FD"/>
    <w:rsid w:val="00C903BD"/>
    <w:rsid w:val="00C92090"/>
    <w:rsid w:val="00C9394E"/>
    <w:rsid w:val="00C96B0E"/>
    <w:rsid w:val="00C96CFA"/>
    <w:rsid w:val="00CA61CA"/>
    <w:rsid w:val="00CA722F"/>
    <w:rsid w:val="00CA79A8"/>
    <w:rsid w:val="00CB34AC"/>
    <w:rsid w:val="00CB359C"/>
    <w:rsid w:val="00CB3832"/>
    <w:rsid w:val="00CB486E"/>
    <w:rsid w:val="00CB5CDD"/>
    <w:rsid w:val="00CB5FCE"/>
    <w:rsid w:val="00CB6260"/>
    <w:rsid w:val="00CC51E2"/>
    <w:rsid w:val="00CC7FA0"/>
    <w:rsid w:val="00CD2FFA"/>
    <w:rsid w:val="00CD3530"/>
    <w:rsid w:val="00CD460C"/>
    <w:rsid w:val="00CE0275"/>
    <w:rsid w:val="00CE588A"/>
    <w:rsid w:val="00CE78F4"/>
    <w:rsid w:val="00CE7F4D"/>
    <w:rsid w:val="00CF248F"/>
    <w:rsid w:val="00CF3896"/>
    <w:rsid w:val="00CF4BC3"/>
    <w:rsid w:val="00CF5846"/>
    <w:rsid w:val="00D05907"/>
    <w:rsid w:val="00D06030"/>
    <w:rsid w:val="00D06306"/>
    <w:rsid w:val="00D13A82"/>
    <w:rsid w:val="00D1521F"/>
    <w:rsid w:val="00D16A56"/>
    <w:rsid w:val="00D17941"/>
    <w:rsid w:val="00D21A44"/>
    <w:rsid w:val="00D23A6D"/>
    <w:rsid w:val="00D34EAF"/>
    <w:rsid w:val="00D40FE0"/>
    <w:rsid w:val="00D44788"/>
    <w:rsid w:val="00D44DE6"/>
    <w:rsid w:val="00D466D1"/>
    <w:rsid w:val="00D468A6"/>
    <w:rsid w:val="00D51DFD"/>
    <w:rsid w:val="00D55025"/>
    <w:rsid w:val="00D611D6"/>
    <w:rsid w:val="00D66218"/>
    <w:rsid w:val="00D6768E"/>
    <w:rsid w:val="00D702AD"/>
    <w:rsid w:val="00D7667E"/>
    <w:rsid w:val="00D809D9"/>
    <w:rsid w:val="00D81597"/>
    <w:rsid w:val="00D865BB"/>
    <w:rsid w:val="00D8749C"/>
    <w:rsid w:val="00D90C83"/>
    <w:rsid w:val="00D9231C"/>
    <w:rsid w:val="00D964AF"/>
    <w:rsid w:val="00DA108B"/>
    <w:rsid w:val="00DA3EDB"/>
    <w:rsid w:val="00DA4339"/>
    <w:rsid w:val="00DB05B2"/>
    <w:rsid w:val="00DB08EE"/>
    <w:rsid w:val="00DB0E37"/>
    <w:rsid w:val="00DB70FE"/>
    <w:rsid w:val="00DB75E8"/>
    <w:rsid w:val="00DC207F"/>
    <w:rsid w:val="00DC4A91"/>
    <w:rsid w:val="00DC50E2"/>
    <w:rsid w:val="00DC5A06"/>
    <w:rsid w:val="00DC749C"/>
    <w:rsid w:val="00DC7D30"/>
    <w:rsid w:val="00DC7D4B"/>
    <w:rsid w:val="00DD16A5"/>
    <w:rsid w:val="00DD5C3C"/>
    <w:rsid w:val="00DD613A"/>
    <w:rsid w:val="00DD6C1E"/>
    <w:rsid w:val="00DE05FD"/>
    <w:rsid w:val="00DE40A6"/>
    <w:rsid w:val="00DE61EC"/>
    <w:rsid w:val="00DE6F7A"/>
    <w:rsid w:val="00DE73D4"/>
    <w:rsid w:val="00DF6E7F"/>
    <w:rsid w:val="00DF6FB5"/>
    <w:rsid w:val="00E06AE9"/>
    <w:rsid w:val="00E07582"/>
    <w:rsid w:val="00E108E6"/>
    <w:rsid w:val="00E116E9"/>
    <w:rsid w:val="00E131FD"/>
    <w:rsid w:val="00E13713"/>
    <w:rsid w:val="00E14381"/>
    <w:rsid w:val="00E155DC"/>
    <w:rsid w:val="00E20678"/>
    <w:rsid w:val="00E22FB3"/>
    <w:rsid w:val="00E23E8E"/>
    <w:rsid w:val="00E272F1"/>
    <w:rsid w:val="00E30DFB"/>
    <w:rsid w:val="00E34A95"/>
    <w:rsid w:val="00E40048"/>
    <w:rsid w:val="00E401B1"/>
    <w:rsid w:val="00E417FD"/>
    <w:rsid w:val="00E421D9"/>
    <w:rsid w:val="00E46C85"/>
    <w:rsid w:val="00E4708D"/>
    <w:rsid w:val="00E472CD"/>
    <w:rsid w:val="00E53FAB"/>
    <w:rsid w:val="00E555BA"/>
    <w:rsid w:val="00E56574"/>
    <w:rsid w:val="00E60A93"/>
    <w:rsid w:val="00E635F0"/>
    <w:rsid w:val="00E665F9"/>
    <w:rsid w:val="00E66B25"/>
    <w:rsid w:val="00E708FB"/>
    <w:rsid w:val="00E70E94"/>
    <w:rsid w:val="00E729A7"/>
    <w:rsid w:val="00E80469"/>
    <w:rsid w:val="00E84FDD"/>
    <w:rsid w:val="00E91C09"/>
    <w:rsid w:val="00E92DA2"/>
    <w:rsid w:val="00E94A69"/>
    <w:rsid w:val="00E94C48"/>
    <w:rsid w:val="00E97267"/>
    <w:rsid w:val="00E9762D"/>
    <w:rsid w:val="00EA26C1"/>
    <w:rsid w:val="00EA6B74"/>
    <w:rsid w:val="00EA6C41"/>
    <w:rsid w:val="00EB452F"/>
    <w:rsid w:val="00EC093C"/>
    <w:rsid w:val="00EC1F27"/>
    <w:rsid w:val="00EC359E"/>
    <w:rsid w:val="00EC5911"/>
    <w:rsid w:val="00EC73F4"/>
    <w:rsid w:val="00EC7661"/>
    <w:rsid w:val="00ED043F"/>
    <w:rsid w:val="00ED2F64"/>
    <w:rsid w:val="00ED70E3"/>
    <w:rsid w:val="00EE0049"/>
    <w:rsid w:val="00EE12C2"/>
    <w:rsid w:val="00EE14CC"/>
    <w:rsid w:val="00EE1B6D"/>
    <w:rsid w:val="00EE1E17"/>
    <w:rsid w:val="00EE35E6"/>
    <w:rsid w:val="00EE67A1"/>
    <w:rsid w:val="00EF3911"/>
    <w:rsid w:val="00EF55B8"/>
    <w:rsid w:val="00F04637"/>
    <w:rsid w:val="00F0586C"/>
    <w:rsid w:val="00F06E7E"/>
    <w:rsid w:val="00F10807"/>
    <w:rsid w:val="00F148C7"/>
    <w:rsid w:val="00F16338"/>
    <w:rsid w:val="00F175A2"/>
    <w:rsid w:val="00F23957"/>
    <w:rsid w:val="00F2425E"/>
    <w:rsid w:val="00F32EB4"/>
    <w:rsid w:val="00F32F72"/>
    <w:rsid w:val="00F34D1A"/>
    <w:rsid w:val="00F3650D"/>
    <w:rsid w:val="00F367E6"/>
    <w:rsid w:val="00F36CDC"/>
    <w:rsid w:val="00F40E85"/>
    <w:rsid w:val="00F418B1"/>
    <w:rsid w:val="00F41C4A"/>
    <w:rsid w:val="00F4531D"/>
    <w:rsid w:val="00F52D7F"/>
    <w:rsid w:val="00F536A3"/>
    <w:rsid w:val="00F55372"/>
    <w:rsid w:val="00F56461"/>
    <w:rsid w:val="00F62D41"/>
    <w:rsid w:val="00F67545"/>
    <w:rsid w:val="00F705BF"/>
    <w:rsid w:val="00F71334"/>
    <w:rsid w:val="00F7187F"/>
    <w:rsid w:val="00F72E95"/>
    <w:rsid w:val="00F82C88"/>
    <w:rsid w:val="00F8459E"/>
    <w:rsid w:val="00F87603"/>
    <w:rsid w:val="00F903D7"/>
    <w:rsid w:val="00F936ED"/>
    <w:rsid w:val="00F9522C"/>
    <w:rsid w:val="00F97DC5"/>
    <w:rsid w:val="00FA10A7"/>
    <w:rsid w:val="00FA1A54"/>
    <w:rsid w:val="00FA2276"/>
    <w:rsid w:val="00FA528A"/>
    <w:rsid w:val="00FA5957"/>
    <w:rsid w:val="00FA62F7"/>
    <w:rsid w:val="00FB2972"/>
    <w:rsid w:val="00FB5907"/>
    <w:rsid w:val="00FB6EC4"/>
    <w:rsid w:val="00FC2188"/>
    <w:rsid w:val="00FC2A71"/>
    <w:rsid w:val="00FC6A1D"/>
    <w:rsid w:val="00FC7062"/>
    <w:rsid w:val="00FC762E"/>
    <w:rsid w:val="00FD0E32"/>
    <w:rsid w:val="00FD1E9C"/>
    <w:rsid w:val="00FD4215"/>
    <w:rsid w:val="00FD5CCA"/>
    <w:rsid w:val="00FD6602"/>
    <w:rsid w:val="00FE08B2"/>
    <w:rsid w:val="00FE486F"/>
    <w:rsid w:val="00FE4AAD"/>
    <w:rsid w:val="00FE557A"/>
    <w:rsid w:val="00FF0CAD"/>
    <w:rsid w:val="00FF1236"/>
    <w:rsid w:val="00FF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10EB"/>
  <w15:chartTrackingRefBased/>
  <w15:docId w15:val="{3596377B-D455-4B4B-8987-73B4FA59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2A4"/>
    <w:rPr>
      <w:rFonts w:eastAsiaTheme="majorEastAsia" w:cstheme="majorBidi"/>
      <w:color w:val="272727" w:themeColor="text1" w:themeTint="D8"/>
    </w:rPr>
  </w:style>
  <w:style w:type="paragraph" w:styleId="Title">
    <w:name w:val="Title"/>
    <w:basedOn w:val="Normal"/>
    <w:next w:val="Normal"/>
    <w:link w:val="TitleChar"/>
    <w:uiPriority w:val="10"/>
    <w:qFormat/>
    <w:rsid w:val="00805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2A4"/>
    <w:pPr>
      <w:spacing w:before="160"/>
      <w:jc w:val="center"/>
    </w:pPr>
    <w:rPr>
      <w:i/>
      <w:iCs/>
      <w:color w:val="404040" w:themeColor="text1" w:themeTint="BF"/>
    </w:rPr>
  </w:style>
  <w:style w:type="character" w:customStyle="1" w:styleId="QuoteChar">
    <w:name w:val="Quote Char"/>
    <w:basedOn w:val="DefaultParagraphFont"/>
    <w:link w:val="Quote"/>
    <w:uiPriority w:val="29"/>
    <w:rsid w:val="008052A4"/>
    <w:rPr>
      <w:i/>
      <w:iCs/>
      <w:color w:val="404040" w:themeColor="text1" w:themeTint="BF"/>
    </w:rPr>
  </w:style>
  <w:style w:type="paragraph" w:styleId="ListParagraph">
    <w:name w:val="List Paragraph"/>
    <w:basedOn w:val="Normal"/>
    <w:uiPriority w:val="34"/>
    <w:qFormat/>
    <w:rsid w:val="008052A4"/>
    <w:pPr>
      <w:ind w:left="720"/>
      <w:contextualSpacing/>
    </w:pPr>
  </w:style>
  <w:style w:type="character" w:styleId="IntenseEmphasis">
    <w:name w:val="Intense Emphasis"/>
    <w:basedOn w:val="DefaultParagraphFont"/>
    <w:uiPriority w:val="21"/>
    <w:qFormat/>
    <w:rsid w:val="008052A4"/>
    <w:rPr>
      <w:i/>
      <w:iCs/>
      <w:color w:val="0F4761" w:themeColor="accent1" w:themeShade="BF"/>
    </w:rPr>
  </w:style>
  <w:style w:type="paragraph" w:styleId="IntenseQuote">
    <w:name w:val="Intense Quote"/>
    <w:basedOn w:val="Normal"/>
    <w:next w:val="Normal"/>
    <w:link w:val="IntenseQuoteChar"/>
    <w:uiPriority w:val="30"/>
    <w:qFormat/>
    <w:rsid w:val="00805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2A4"/>
    <w:rPr>
      <w:i/>
      <w:iCs/>
      <w:color w:val="0F4761" w:themeColor="accent1" w:themeShade="BF"/>
    </w:rPr>
  </w:style>
  <w:style w:type="character" w:styleId="IntenseReference">
    <w:name w:val="Intense Reference"/>
    <w:basedOn w:val="DefaultParagraphFont"/>
    <w:uiPriority w:val="32"/>
    <w:qFormat/>
    <w:rsid w:val="008052A4"/>
    <w:rPr>
      <w:b/>
      <w:bCs/>
      <w:smallCaps/>
      <w:color w:val="0F4761" w:themeColor="accent1" w:themeShade="BF"/>
      <w:spacing w:val="5"/>
    </w:rPr>
  </w:style>
  <w:style w:type="character" w:customStyle="1" w:styleId="normaltextrun">
    <w:name w:val="normaltextrun"/>
    <w:basedOn w:val="DefaultParagraphFont"/>
    <w:rsid w:val="00592F5A"/>
  </w:style>
  <w:style w:type="character" w:customStyle="1" w:styleId="findhit">
    <w:name w:val="findhit"/>
    <w:basedOn w:val="DefaultParagraphFont"/>
    <w:rsid w:val="00592F5A"/>
  </w:style>
  <w:style w:type="character" w:customStyle="1" w:styleId="eop">
    <w:name w:val="eop"/>
    <w:basedOn w:val="DefaultParagraphFont"/>
    <w:rsid w:val="00592F5A"/>
  </w:style>
  <w:style w:type="character" w:styleId="CommentReference">
    <w:name w:val="annotation reference"/>
    <w:basedOn w:val="DefaultParagraphFont"/>
    <w:uiPriority w:val="99"/>
    <w:semiHidden/>
    <w:unhideWhenUsed/>
    <w:rsid w:val="00792D71"/>
    <w:rPr>
      <w:sz w:val="16"/>
      <w:szCs w:val="16"/>
    </w:rPr>
  </w:style>
  <w:style w:type="paragraph" w:styleId="CommentText">
    <w:name w:val="annotation text"/>
    <w:basedOn w:val="Normal"/>
    <w:link w:val="CommentTextChar"/>
    <w:uiPriority w:val="99"/>
    <w:unhideWhenUsed/>
    <w:rsid w:val="00792D71"/>
    <w:pPr>
      <w:spacing w:line="240" w:lineRule="auto"/>
    </w:pPr>
    <w:rPr>
      <w:sz w:val="20"/>
      <w:szCs w:val="20"/>
    </w:rPr>
  </w:style>
  <w:style w:type="character" w:customStyle="1" w:styleId="CommentTextChar">
    <w:name w:val="Comment Text Char"/>
    <w:basedOn w:val="DefaultParagraphFont"/>
    <w:link w:val="CommentText"/>
    <w:uiPriority w:val="99"/>
    <w:rsid w:val="00792D71"/>
    <w:rPr>
      <w:sz w:val="20"/>
      <w:szCs w:val="20"/>
    </w:rPr>
  </w:style>
  <w:style w:type="paragraph" w:styleId="CommentSubject">
    <w:name w:val="annotation subject"/>
    <w:basedOn w:val="CommentText"/>
    <w:next w:val="CommentText"/>
    <w:link w:val="CommentSubjectChar"/>
    <w:uiPriority w:val="99"/>
    <w:semiHidden/>
    <w:unhideWhenUsed/>
    <w:rsid w:val="00792D71"/>
    <w:rPr>
      <w:b/>
      <w:bCs/>
    </w:rPr>
  </w:style>
  <w:style w:type="character" w:customStyle="1" w:styleId="CommentSubjectChar">
    <w:name w:val="Comment Subject Char"/>
    <w:basedOn w:val="CommentTextChar"/>
    <w:link w:val="CommentSubject"/>
    <w:uiPriority w:val="99"/>
    <w:semiHidden/>
    <w:rsid w:val="00792D71"/>
    <w:rPr>
      <w:b/>
      <w:bCs/>
      <w:sz w:val="20"/>
      <w:szCs w:val="20"/>
    </w:rPr>
  </w:style>
  <w:style w:type="paragraph" w:styleId="Revision">
    <w:name w:val="Revision"/>
    <w:hidden/>
    <w:uiPriority w:val="99"/>
    <w:semiHidden/>
    <w:rsid w:val="006252A3"/>
    <w:pPr>
      <w:spacing w:after="0" w:line="240" w:lineRule="auto"/>
    </w:pPr>
  </w:style>
  <w:style w:type="paragraph" w:styleId="Header">
    <w:name w:val="header"/>
    <w:basedOn w:val="Normal"/>
    <w:link w:val="HeaderChar"/>
    <w:uiPriority w:val="99"/>
    <w:unhideWhenUsed/>
    <w:rsid w:val="007E2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35"/>
  </w:style>
  <w:style w:type="paragraph" w:styleId="Footer">
    <w:name w:val="footer"/>
    <w:basedOn w:val="Normal"/>
    <w:link w:val="FooterChar"/>
    <w:uiPriority w:val="99"/>
    <w:unhideWhenUsed/>
    <w:rsid w:val="007E2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35"/>
  </w:style>
  <w:style w:type="character" w:styleId="PlaceholderText">
    <w:name w:val="Placeholder Text"/>
    <w:basedOn w:val="DefaultParagraphFont"/>
    <w:uiPriority w:val="99"/>
    <w:semiHidden/>
    <w:rsid w:val="00A61EF1"/>
    <w:rPr>
      <w:color w:val="808080"/>
    </w:rPr>
  </w:style>
  <w:style w:type="paragraph" w:styleId="NormalWeb">
    <w:name w:val="Normal (Web)"/>
    <w:basedOn w:val="Normal"/>
    <w:uiPriority w:val="99"/>
    <w:unhideWhenUsed/>
    <w:rsid w:val="00084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bin">
    <w:name w:val="mbin"/>
    <w:basedOn w:val="DefaultParagraphFont"/>
    <w:rsid w:val="000256E5"/>
  </w:style>
  <w:style w:type="paragraph" w:customStyle="1" w:styleId="pf0">
    <w:name w:val="pf0"/>
    <w:basedOn w:val="Normal"/>
    <w:rsid w:val="00F82C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F82C88"/>
    <w:rPr>
      <w:rFonts w:ascii="Segoe UI" w:hAnsi="Segoe UI" w:cs="Segoe UI" w:hint="default"/>
      <w:sz w:val="18"/>
      <w:szCs w:val="18"/>
    </w:rPr>
  </w:style>
  <w:style w:type="character" w:customStyle="1" w:styleId="cf11">
    <w:name w:val="cf11"/>
    <w:basedOn w:val="DefaultParagraphFont"/>
    <w:rsid w:val="00F82C88"/>
    <w:rPr>
      <w:rFonts w:ascii="Segoe UI" w:hAnsi="Segoe UI" w:cs="Segoe UI" w:hint="default"/>
      <w:sz w:val="18"/>
      <w:szCs w:val="18"/>
    </w:rPr>
  </w:style>
  <w:style w:type="character" w:styleId="Hyperlink">
    <w:name w:val="Hyperlink"/>
    <w:basedOn w:val="DefaultParagraphFont"/>
    <w:uiPriority w:val="99"/>
    <w:unhideWhenUsed/>
    <w:rsid w:val="00DC4A91"/>
    <w:rPr>
      <w:color w:val="467886" w:themeColor="hyperlink"/>
      <w:u w:val="single"/>
    </w:rPr>
  </w:style>
  <w:style w:type="character" w:styleId="UnresolvedMention">
    <w:name w:val="Unresolved Mention"/>
    <w:basedOn w:val="DefaultParagraphFont"/>
    <w:uiPriority w:val="99"/>
    <w:semiHidden/>
    <w:unhideWhenUsed/>
    <w:rsid w:val="00DC4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8655">
      <w:bodyDiv w:val="1"/>
      <w:marLeft w:val="0"/>
      <w:marRight w:val="0"/>
      <w:marTop w:val="0"/>
      <w:marBottom w:val="0"/>
      <w:divBdr>
        <w:top w:val="none" w:sz="0" w:space="0" w:color="auto"/>
        <w:left w:val="none" w:sz="0" w:space="0" w:color="auto"/>
        <w:bottom w:val="none" w:sz="0" w:space="0" w:color="auto"/>
        <w:right w:val="none" w:sz="0" w:space="0" w:color="auto"/>
      </w:divBdr>
    </w:div>
    <w:div w:id="363749724">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964194037">
      <w:bodyDiv w:val="1"/>
      <w:marLeft w:val="0"/>
      <w:marRight w:val="0"/>
      <w:marTop w:val="0"/>
      <w:marBottom w:val="0"/>
      <w:divBdr>
        <w:top w:val="none" w:sz="0" w:space="0" w:color="auto"/>
        <w:left w:val="none" w:sz="0" w:space="0" w:color="auto"/>
        <w:bottom w:val="none" w:sz="0" w:space="0" w:color="auto"/>
        <w:right w:val="none" w:sz="0" w:space="0" w:color="auto"/>
      </w:divBdr>
    </w:div>
    <w:div w:id="984696364">
      <w:bodyDiv w:val="1"/>
      <w:marLeft w:val="0"/>
      <w:marRight w:val="0"/>
      <w:marTop w:val="0"/>
      <w:marBottom w:val="0"/>
      <w:divBdr>
        <w:top w:val="none" w:sz="0" w:space="0" w:color="auto"/>
        <w:left w:val="none" w:sz="0" w:space="0" w:color="auto"/>
        <w:bottom w:val="none" w:sz="0" w:space="0" w:color="auto"/>
        <w:right w:val="none" w:sz="0" w:space="0" w:color="auto"/>
      </w:divBdr>
    </w:div>
    <w:div w:id="986588372">
      <w:bodyDiv w:val="1"/>
      <w:marLeft w:val="0"/>
      <w:marRight w:val="0"/>
      <w:marTop w:val="0"/>
      <w:marBottom w:val="0"/>
      <w:divBdr>
        <w:top w:val="none" w:sz="0" w:space="0" w:color="auto"/>
        <w:left w:val="none" w:sz="0" w:space="0" w:color="auto"/>
        <w:bottom w:val="none" w:sz="0" w:space="0" w:color="auto"/>
        <w:right w:val="none" w:sz="0" w:space="0" w:color="auto"/>
      </w:divBdr>
    </w:div>
    <w:div w:id="1164004008">
      <w:bodyDiv w:val="1"/>
      <w:marLeft w:val="0"/>
      <w:marRight w:val="0"/>
      <w:marTop w:val="0"/>
      <w:marBottom w:val="0"/>
      <w:divBdr>
        <w:top w:val="none" w:sz="0" w:space="0" w:color="auto"/>
        <w:left w:val="none" w:sz="0" w:space="0" w:color="auto"/>
        <w:bottom w:val="none" w:sz="0" w:space="0" w:color="auto"/>
        <w:right w:val="none" w:sz="0" w:space="0" w:color="auto"/>
      </w:divBdr>
    </w:div>
    <w:div w:id="1166899827">
      <w:bodyDiv w:val="1"/>
      <w:marLeft w:val="0"/>
      <w:marRight w:val="0"/>
      <w:marTop w:val="0"/>
      <w:marBottom w:val="0"/>
      <w:divBdr>
        <w:top w:val="none" w:sz="0" w:space="0" w:color="auto"/>
        <w:left w:val="none" w:sz="0" w:space="0" w:color="auto"/>
        <w:bottom w:val="none" w:sz="0" w:space="0" w:color="auto"/>
        <w:right w:val="none" w:sz="0" w:space="0" w:color="auto"/>
      </w:divBdr>
    </w:div>
    <w:div w:id="19489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90183F06D724C83DE71489E552D5A" ma:contentTypeVersion="15" ma:contentTypeDescription="Create a new document." ma:contentTypeScope="" ma:versionID="8e14d019019c1158b720b196942bee0a">
  <xsd:schema xmlns:xsd="http://www.w3.org/2001/XMLSchema" xmlns:xs="http://www.w3.org/2001/XMLSchema" xmlns:p="http://schemas.microsoft.com/office/2006/metadata/properties" xmlns:ns3="81c8d946-e74e-4658-82bc-01095f10b832" xmlns:ns4="af7da3fd-bd7d-4b07-a26d-5c4edd2bac1d" targetNamespace="http://schemas.microsoft.com/office/2006/metadata/properties" ma:root="true" ma:fieldsID="44aa0cd425db516d4feb8f2fd91aacab" ns3:_="" ns4:_="">
    <xsd:import namespace="81c8d946-e74e-4658-82bc-01095f10b832"/>
    <xsd:import namespace="af7da3fd-bd7d-4b07-a26d-5c4edd2bac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d946-e74e-4658-82bc-01095f10b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7da3fd-bd7d-4b07-a26d-5c4edd2bac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1c8d946-e74e-4658-82bc-01095f10b832" xsi:nil="true"/>
  </documentManagement>
</p:properties>
</file>

<file path=customXml/itemProps1.xml><?xml version="1.0" encoding="utf-8"?>
<ds:datastoreItem xmlns:ds="http://schemas.openxmlformats.org/officeDocument/2006/customXml" ds:itemID="{B26690F1-5F4F-4441-B875-08771B189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d946-e74e-4658-82bc-01095f10b832"/>
    <ds:schemaRef ds:uri="af7da3fd-bd7d-4b07-a26d-5c4edd2ba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FC54C9-04A9-4A15-895E-9693E150EE07}">
  <ds:schemaRefs>
    <ds:schemaRef ds:uri="http://schemas.microsoft.com/sharepoint/v3/contenttype/forms"/>
  </ds:schemaRefs>
</ds:datastoreItem>
</file>

<file path=customXml/itemProps3.xml><?xml version="1.0" encoding="utf-8"?>
<ds:datastoreItem xmlns:ds="http://schemas.openxmlformats.org/officeDocument/2006/customXml" ds:itemID="{1A930246-FE6C-4421-90C2-E3AAE26500AF}">
  <ds:schemaRefs>
    <ds:schemaRef ds:uri="http://schemas.openxmlformats.org/officeDocument/2006/bibliography"/>
  </ds:schemaRefs>
</ds:datastoreItem>
</file>

<file path=customXml/itemProps4.xml><?xml version="1.0" encoding="utf-8"?>
<ds:datastoreItem xmlns:ds="http://schemas.openxmlformats.org/officeDocument/2006/customXml" ds:itemID="{89CE049C-5D9B-4B81-A0AE-04D5D448EE7E}">
  <ds:schemaRefs>
    <ds:schemaRef ds:uri="http://schemas.microsoft.com/office/2006/metadata/properties"/>
    <ds:schemaRef ds:uri="http://schemas.microsoft.com/office/infopath/2007/PartnerControls"/>
    <ds:schemaRef ds:uri="81c8d946-e74e-4658-82bc-01095f10b832"/>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103</cp:revision>
  <cp:lastPrinted>2024-01-18T13:41:00Z</cp:lastPrinted>
  <dcterms:created xsi:type="dcterms:W3CDTF">2024-01-31T01:21:00Z</dcterms:created>
  <dcterms:modified xsi:type="dcterms:W3CDTF">2025-01-24T17:28:00Z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2024-01-13T18:44:16Z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4a1090e3-705a-4fa8-acfc-5a3f582a00b2</vt:lpwstr>
  </property>
  <property fmtid="{D5CDD505-2E9C-101B-9397-08002B2CF9AE}" pid="8" name="MSIP_Label_4044bd30-2ed7-4c9d-9d12-46200872a97b_ContentBits">
    <vt:lpwstr>0</vt:lpwstr>
  </property>
  <property fmtid="{D5CDD505-2E9C-101B-9397-08002B2CF9AE}" pid="9" name="ContentTypeId">
    <vt:lpwstr>0x01010064390183F06D724C83DE71489E552D5A</vt:lpwstr>
  </property>
</Properties>
</file>