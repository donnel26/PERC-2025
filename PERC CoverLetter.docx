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68D1" w14:textId="40557FDE" w:rsidR="00A21DFF" w:rsidRPr="009B4116" w:rsidRDefault="00A21DFF" w:rsidP="00A839F4">
      <w:pPr>
        <w:spacing w:after="0" w:line="240" w:lineRule="auto"/>
        <w:jc w:val="center"/>
        <w:rPr>
          <w:rFonts w:ascii="Calibri" w:hAnsi="Calibri" w:cs="Calibri"/>
        </w:rPr>
      </w:pPr>
      <w:r w:rsidRPr="009B4116">
        <w:rPr>
          <w:rFonts w:ascii="Calibri" w:hAnsi="Calibri" w:cs="Calibri"/>
        </w:rPr>
        <w:t>Emma Donnelly</w:t>
      </w:r>
    </w:p>
    <w:p w14:paraId="47EAF26A"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Purdue University, 403 West State Street, West Lafayette, IN 47907</w:t>
      </w:r>
    </w:p>
    <w:p w14:paraId="1B62BA35" w14:textId="77777777" w:rsidR="00A21DFF" w:rsidRPr="00002F86" w:rsidRDefault="00A21DFF" w:rsidP="00A839F4">
      <w:pPr>
        <w:spacing w:after="0" w:line="240" w:lineRule="auto"/>
        <w:jc w:val="center"/>
        <w:rPr>
          <w:rFonts w:ascii="Calibri" w:hAnsi="Calibri" w:cs="Calibri"/>
        </w:rPr>
      </w:pPr>
      <w:r w:rsidRPr="00002F86">
        <w:rPr>
          <w:rFonts w:ascii="Calibri" w:hAnsi="Calibri" w:cs="Calibri"/>
        </w:rPr>
        <w:t>630-373-9305 | donnel26@purdue.edu</w:t>
      </w:r>
    </w:p>
    <w:p w14:paraId="22D6464D" w14:textId="715AF295" w:rsidR="009F34BD" w:rsidRPr="00002F86" w:rsidRDefault="00234177" w:rsidP="00A839F4">
      <w:pPr>
        <w:spacing w:after="0" w:line="240" w:lineRule="auto"/>
        <w:rPr>
          <w:rFonts w:ascii="Calibri" w:hAnsi="Calibri" w:cs="Calibri"/>
        </w:rPr>
      </w:pPr>
      <w:del w:id="0" w:author="Emma Sophia Donnelly" w:date="2025-01-23T14:16:00Z">
        <w:r w:rsidRPr="00002F86" w:rsidDel="00B80FE5">
          <w:rPr>
            <w:rFonts w:ascii="Calibri" w:hAnsi="Calibri" w:cs="Calibri"/>
          </w:rPr>
          <w:delText xml:space="preserve">January </w:delText>
        </w:r>
      </w:del>
      <w:ins w:id="1" w:author="Emma Sophia Donnelly" w:date="2025-01-23T14:16:00Z">
        <w:r w:rsidR="00B80FE5">
          <w:rPr>
            <w:rFonts w:ascii="Calibri" w:hAnsi="Calibri" w:cs="Calibri"/>
          </w:rPr>
          <w:t>February</w:t>
        </w:r>
        <w:r w:rsidR="00B80FE5" w:rsidRPr="00002F86">
          <w:rPr>
            <w:rFonts w:ascii="Calibri" w:hAnsi="Calibri" w:cs="Calibri"/>
          </w:rPr>
          <w:t xml:space="preserve"> </w:t>
        </w:r>
      </w:ins>
      <w:del w:id="2" w:author="Emma Sophia Donnelly" w:date="2025-01-23T14:16:00Z">
        <w:r w:rsidR="00C565E8" w:rsidDel="00B80FE5">
          <w:rPr>
            <w:rFonts w:ascii="Calibri" w:hAnsi="Calibri" w:cs="Calibri"/>
          </w:rPr>
          <w:delText>30</w:delText>
        </w:r>
      </w:del>
      <w:ins w:id="3" w:author="Emma Sophia Donnelly" w:date="2025-01-23T14:16:00Z">
        <w:r w:rsidR="00B80FE5">
          <w:rPr>
            <w:rFonts w:ascii="Calibri" w:hAnsi="Calibri" w:cs="Calibri"/>
          </w:rPr>
          <w:t>1</w:t>
        </w:r>
      </w:ins>
      <w:r w:rsidRPr="00002F86">
        <w:rPr>
          <w:rFonts w:ascii="Calibri" w:hAnsi="Calibri" w:cs="Calibri"/>
        </w:rPr>
        <w:t xml:space="preserve">, </w:t>
      </w:r>
      <w:r w:rsidR="009F34BD" w:rsidRPr="00002F86">
        <w:rPr>
          <w:rFonts w:ascii="Calibri" w:hAnsi="Calibri" w:cs="Calibri"/>
        </w:rPr>
        <w:t>202</w:t>
      </w:r>
      <w:ins w:id="4" w:author="Emma Sophia Donnelly" w:date="2025-01-23T14:16:00Z">
        <w:r w:rsidR="00B80FE5">
          <w:rPr>
            <w:rFonts w:ascii="Calibri" w:hAnsi="Calibri" w:cs="Calibri"/>
          </w:rPr>
          <w:t>5</w:t>
        </w:r>
      </w:ins>
      <w:del w:id="5" w:author="Emma Sophia Donnelly" w:date="2025-01-23T14:16:00Z">
        <w:r w:rsidR="009F34BD" w:rsidRPr="00002F86" w:rsidDel="00B80FE5">
          <w:rPr>
            <w:rFonts w:ascii="Calibri" w:hAnsi="Calibri" w:cs="Calibri"/>
          </w:rPr>
          <w:delText>4</w:delText>
        </w:r>
      </w:del>
    </w:p>
    <w:p w14:paraId="1A6A5ECF" w14:textId="77777777" w:rsidR="0099400E" w:rsidRPr="00002F86" w:rsidRDefault="0099400E" w:rsidP="00A839F4">
      <w:pPr>
        <w:spacing w:after="0" w:line="240" w:lineRule="auto"/>
        <w:rPr>
          <w:rFonts w:ascii="Calibri" w:hAnsi="Calibri" w:cs="Calibri"/>
        </w:rPr>
      </w:pPr>
    </w:p>
    <w:p w14:paraId="378B5AD3" w14:textId="397BFBBC" w:rsidR="00A21DFF" w:rsidRPr="00002F86" w:rsidRDefault="0071496C" w:rsidP="00A839F4">
      <w:pPr>
        <w:spacing w:after="0" w:line="240" w:lineRule="auto"/>
        <w:rPr>
          <w:rFonts w:ascii="Calibri" w:hAnsi="Calibri" w:cs="Calibri"/>
        </w:rPr>
      </w:pPr>
      <w:r w:rsidRPr="00002F86">
        <w:rPr>
          <w:rFonts w:ascii="Calibri" w:hAnsi="Calibri" w:cs="Calibri"/>
        </w:rPr>
        <w:t>Property an</w:t>
      </w:r>
      <w:r w:rsidR="00BB2D68" w:rsidRPr="00002F86">
        <w:rPr>
          <w:rFonts w:ascii="Calibri" w:hAnsi="Calibri" w:cs="Calibri"/>
        </w:rPr>
        <w:t>d</w:t>
      </w:r>
      <w:r w:rsidRPr="00002F86">
        <w:rPr>
          <w:rFonts w:ascii="Calibri" w:hAnsi="Calibri" w:cs="Calibri"/>
        </w:rPr>
        <w:t xml:space="preserve"> Environment Research Center</w:t>
      </w:r>
    </w:p>
    <w:p w14:paraId="20643457" w14:textId="77777777" w:rsidR="0071496C" w:rsidRPr="00002F86" w:rsidRDefault="0071496C" w:rsidP="00A839F4">
      <w:pPr>
        <w:spacing w:after="0" w:line="240" w:lineRule="auto"/>
        <w:rPr>
          <w:rFonts w:ascii="Calibri" w:hAnsi="Calibri" w:cs="Calibri"/>
        </w:rPr>
      </w:pPr>
      <w:r w:rsidRPr="00002F86">
        <w:rPr>
          <w:rFonts w:ascii="Calibri" w:hAnsi="Calibri" w:cs="Calibri"/>
        </w:rPr>
        <w:t>2048 Analysis Dr Ste A</w:t>
      </w:r>
    </w:p>
    <w:p w14:paraId="6D407BFA" w14:textId="3F38B4CA" w:rsidR="0071496C" w:rsidRPr="00002F86" w:rsidRDefault="0071496C" w:rsidP="00A839F4">
      <w:pPr>
        <w:spacing w:after="0" w:line="240" w:lineRule="auto"/>
        <w:rPr>
          <w:rFonts w:ascii="Calibri" w:hAnsi="Calibri" w:cs="Calibri"/>
        </w:rPr>
      </w:pPr>
      <w:r w:rsidRPr="00002F86">
        <w:rPr>
          <w:rFonts w:ascii="Calibri" w:hAnsi="Calibri" w:cs="Calibri"/>
        </w:rPr>
        <w:t>Bozeman, MT 59718</w:t>
      </w:r>
    </w:p>
    <w:p w14:paraId="39E7B84F" w14:textId="77777777" w:rsidR="0071496C" w:rsidRPr="00A839F4" w:rsidRDefault="0071496C" w:rsidP="00A839F4">
      <w:pPr>
        <w:spacing w:after="0" w:line="240" w:lineRule="auto"/>
        <w:rPr>
          <w:rFonts w:ascii="Amasis MT Pro" w:hAnsi="Amasis MT Pro" w:cs="Aldhabi"/>
        </w:rPr>
      </w:pPr>
    </w:p>
    <w:p w14:paraId="11CD048E" w14:textId="61F61A11" w:rsidR="002C4FCF" w:rsidRPr="00002F86" w:rsidRDefault="00A21DFF" w:rsidP="00937103">
      <w:pPr>
        <w:spacing w:after="0" w:line="240" w:lineRule="auto"/>
        <w:rPr>
          <w:rFonts w:ascii="Calibri" w:hAnsi="Calibri" w:cs="Calibri"/>
        </w:rPr>
      </w:pPr>
      <w:r w:rsidRPr="00002F86">
        <w:rPr>
          <w:rFonts w:ascii="Calibri" w:hAnsi="Calibri" w:cs="Calibri"/>
        </w:rPr>
        <w:t xml:space="preserve">Dear Members of the Search Committee, </w:t>
      </w:r>
    </w:p>
    <w:p w14:paraId="0E550510" w14:textId="499D5D21" w:rsidR="00B54E43" w:rsidRDefault="00F1374C" w:rsidP="00A839F4">
      <w:pPr>
        <w:spacing w:after="0" w:line="240" w:lineRule="auto"/>
        <w:rPr>
          <w:ins w:id="6" w:author="Emma Sophia Donnelly" w:date="2025-01-23T17:16:00Z"/>
          <w:rFonts w:ascii="Calibri" w:hAnsi="Calibri" w:cs="Calibri"/>
        </w:rPr>
      </w:pPr>
      <w:r w:rsidRPr="00002F86">
        <w:rPr>
          <w:rFonts w:ascii="Calibri" w:hAnsi="Calibri" w:cs="Calibri"/>
        </w:rPr>
        <w:t xml:space="preserve">I am </w:t>
      </w:r>
      <w:r w:rsidR="000F67EE" w:rsidRPr="00002F86">
        <w:rPr>
          <w:rFonts w:ascii="Calibri" w:hAnsi="Calibri" w:cs="Calibri"/>
        </w:rPr>
        <w:t>apply</w:t>
      </w:r>
      <w:r w:rsidR="00847C99" w:rsidRPr="00002F86">
        <w:rPr>
          <w:rFonts w:ascii="Calibri" w:hAnsi="Calibri" w:cs="Calibri"/>
        </w:rPr>
        <w:t>ing</w:t>
      </w:r>
      <w:r w:rsidR="000F67EE" w:rsidRPr="00002F86">
        <w:rPr>
          <w:rFonts w:ascii="Calibri" w:hAnsi="Calibri" w:cs="Calibri"/>
        </w:rPr>
        <w:t xml:space="preserve"> to the PERC Graduate Fellowship</w:t>
      </w:r>
      <w:r w:rsidRPr="00002F86">
        <w:rPr>
          <w:rFonts w:ascii="Calibri" w:hAnsi="Calibri" w:cs="Calibri"/>
        </w:rPr>
        <w:t xml:space="preserve">. </w:t>
      </w:r>
      <w:r w:rsidR="00AA7FAD" w:rsidRPr="00002F86">
        <w:rPr>
          <w:rFonts w:ascii="Calibri" w:hAnsi="Calibri" w:cs="Calibri"/>
        </w:rPr>
        <w:t xml:space="preserve">I am a </w:t>
      </w:r>
      <w:del w:id="7" w:author="Emma Sophia Donnelly" w:date="2025-01-23T13:23:00Z">
        <w:r w:rsidR="00AA7FAD" w:rsidRPr="00002F86" w:rsidDel="00360C0E">
          <w:rPr>
            <w:rFonts w:ascii="Calibri" w:hAnsi="Calibri" w:cs="Calibri"/>
          </w:rPr>
          <w:delText>first</w:delText>
        </w:r>
      </w:del>
      <w:ins w:id="8" w:author="Emma Sophia Donnelly" w:date="2025-01-23T13:23:00Z">
        <w:r w:rsidR="00360C0E">
          <w:rPr>
            <w:rFonts w:ascii="Calibri" w:hAnsi="Calibri" w:cs="Calibri"/>
          </w:rPr>
          <w:t>second</w:t>
        </w:r>
      </w:ins>
      <w:r w:rsidR="00AA7FAD" w:rsidRPr="00002F86">
        <w:rPr>
          <w:rFonts w:ascii="Calibri" w:hAnsi="Calibri" w:cs="Calibri"/>
        </w:rPr>
        <w:t>-year student in the Agricultural Economics Ph.D. program at Purdue University</w:t>
      </w:r>
      <w:r w:rsidR="004B3EF0" w:rsidRPr="00002F86">
        <w:rPr>
          <w:rFonts w:ascii="Calibri" w:hAnsi="Calibri" w:cs="Calibri"/>
        </w:rPr>
        <w:t>, specializing in Resources, Environment, and Sustainable Production</w:t>
      </w:r>
      <w:r w:rsidR="00965F44" w:rsidRPr="00002F86">
        <w:rPr>
          <w:rFonts w:ascii="Calibri" w:hAnsi="Calibri" w:cs="Calibri"/>
        </w:rPr>
        <w:t>. I expect to complete my graduate work in 2027.</w:t>
      </w:r>
      <w:r w:rsidR="00915E24" w:rsidRPr="00002F86">
        <w:rPr>
          <w:rFonts w:ascii="Calibri" w:hAnsi="Calibri" w:cs="Calibri"/>
        </w:rPr>
        <w:t xml:space="preserve"> </w:t>
      </w:r>
      <w:del w:id="9" w:author="Emma Sophia Donnelly" w:date="2025-01-23T16:28:00Z">
        <w:r w:rsidR="00915E24" w:rsidRPr="00002F86" w:rsidDel="00C0133C">
          <w:rPr>
            <w:rFonts w:ascii="Calibri" w:hAnsi="Calibri" w:cs="Calibri"/>
          </w:rPr>
          <w:delText xml:space="preserve">My research </w:delText>
        </w:r>
      </w:del>
      <w:ins w:id="10" w:author="Emma Sophia Donnelly" w:date="2025-01-23T13:24:00Z">
        <w:r w:rsidR="00360C0E">
          <w:rPr>
            <w:rFonts w:ascii="Calibri" w:hAnsi="Calibri" w:cs="Calibri"/>
          </w:rPr>
          <w:t>I</w:t>
        </w:r>
      </w:ins>
      <w:ins w:id="11" w:author="Emma Sophia Donnelly" w:date="2025-01-23T16:29:00Z">
        <w:r w:rsidR="001423E3">
          <w:rPr>
            <w:rFonts w:ascii="Calibri" w:hAnsi="Calibri" w:cs="Calibri"/>
          </w:rPr>
          <w:t xml:space="preserve"> use economics to research </w:t>
        </w:r>
      </w:ins>
      <w:ins w:id="12" w:author="Emma Sophia Donnelly" w:date="2025-01-23T16:30:00Z">
        <w:r w:rsidR="001423E3">
          <w:rPr>
            <w:rFonts w:ascii="Calibri" w:hAnsi="Calibri" w:cs="Calibri"/>
          </w:rPr>
          <w:t xml:space="preserve">environmental justice, policy, conservation, recreation, and natural capital. </w:t>
        </w:r>
      </w:ins>
    </w:p>
    <w:p w14:paraId="1464D0F7" w14:textId="77777777" w:rsidR="005B7051" w:rsidRDefault="005B7051" w:rsidP="005B7051">
      <w:pPr>
        <w:spacing w:after="0" w:line="240" w:lineRule="auto"/>
        <w:ind w:firstLine="720"/>
        <w:rPr>
          <w:ins w:id="13" w:author="Emma Sophia Donnelly" w:date="2025-01-23T17:17:00Z"/>
          <w:rFonts w:ascii="Calibri" w:hAnsi="Calibri" w:cs="Calibri"/>
        </w:rPr>
      </w:pPr>
      <w:ins w:id="14" w:author="Emma Sophia Donnelly" w:date="2025-01-23T17:16:00Z">
        <w:r>
          <w:rPr>
            <w:rFonts w:ascii="Calibri" w:hAnsi="Calibri" w:cs="Calibri"/>
          </w:rPr>
          <w:t xml:space="preserve">Using nonmarket valuation techniques to </w:t>
        </w:r>
        <w:r>
          <w:t xml:space="preserve">estimate the value of environmental resources is a meaningful part of my work, </w:t>
        </w:r>
        <w:r>
          <w:rPr>
            <w:rFonts w:ascii="Calibri" w:hAnsi="Calibri" w:cs="Calibri"/>
          </w:rPr>
          <w:t>since it</w:t>
        </w:r>
        <w:r>
          <w:t xml:space="preserve"> is crucial for informing policy decisions. I have applied nonmarket valuation to assess the economic benefits of water quality restoration and wildlife conservation.</w:t>
        </w:r>
        <w:r w:rsidRPr="000730AD">
          <w:t xml:space="preserve"> One memorable project involved using hedonic analysis and a residential sorting model to estimate the value of water quality improvements in Lake Michigan, which was especially meaningful as I conducted the research while attending Loyola University, located on the shores of Lake Michigan</w:t>
        </w:r>
        <w:r>
          <w:t>.</w:t>
        </w:r>
        <w:r w:rsidRPr="002918D0">
          <w:rPr>
            <w:rFonts w:ascii="Calibri" w:hAnsi="Calibri" w:cs="Calibri"/>
          </w:rPr>
          <w:t xml:space="preserve"> </w:t>
        </w:r>
        <w:r>
          <w:t>I am deeply interested in understanding how people value nature, particularly through recreation</w:t>
        </w:r>
        <w:r>
          <w:rPr>
            <w:rFonts w:ascii="Calibri" w:hAnsi="Calibri" w:cs="Calibri"/>
          </w:rPr>
          <w:t xml:space="preserve">. </w:t>
        </w:r>
        <w:r w:rsidRPr="00191646">
          <w:rPr>
            <w:rFonts w:ascii="Calibri" w:hAnsi="Calibri" w:cs="Calibri"/>
          </w:rPr>
          <w:t>I’ve contributed to natural capital accounting research with a paper in which I constructed a time series of nonmarket income generated by recreational fisheries in Lake Michigan</w:t>
        </w:r>
        <w:r>
          <w:rPr>
            <w:rFonts w:ascii="Calibri" w:hAnsi="Calibri" w:cs="Calibri"/>
          </w:rPr>
          <w:t xml:space="preserve">. </w:t>
        </w:r>
        <w:r w:rsidRPr="00191646">
          <w:rPr>
            <w:rFonts w:ascii="Calibri" w:hAnsi="Calibri" w:cs="Calibri"/>
          </w:rPr>
          <w:t>Currently, I am working on a paper that estimates the recreational hunting values in Indiana using contingent valuation.</w:t>
        </w:r>
        <w:r>
          <w:rPr>
            <w:rFonts w:ascii="Calibri" w:hAnsi="Calibri" w:cs="Calibri"/>
          </w:rPr>
          <w:t xml:space="preserve"> </w:t>
        </w:r>
        <w:r w:rsidRPr="00191646">
          <w:rPr>
            <w:rFonts w:ascii="Calibri" w:hAnsi="Calibri" w:cs="Calibri"/>
          </w:rPr>
          <w:t>This research has given me the opportunity to collaborate with experts at the Indiana Department of Natural Resources and engage with waterfowl hunters in Indiana while designing my survey.</w:t>
        </w:r>
        <w:r>
          <w:rPr>
            <w:rFonts w:ascii="Calibri" w:hAnsi="Calibri" w:cs="Calibri"/>
          </w:rPr>
          <w:t xml:space="preserve"> </w:t>
        </w:r>
        <w:r w:rsidRPr="00191646">
          <w:rPr>
            <w:rFonts w:ascii="Calibri" w:hAnsi="Calibri" w:cs="Calibri"/>
          </w:rPr>
          <w:t>This aspect of my work is especially meaningful to me because I aim to ensure my research has real-world impact, and I believe it’s important to integrate perspectives from other disciplines.</w:t>
        </w:r>
        <w:r>
          <w:rPr>
            <w:rFonts w:ascii="Calibri" w:hAnsi="Calibri" w:cs="Calibri"/>
          </w:rPr>
          <w:t xml:space="preserve"> I am passionate about </w:t>
        </w:r>
        <w:r>
          <w:t>research that enhances the effectiveness and equity of policy</w:t>
        </w:r>
        <w:r>
          <w:rPr>
            <w:rFonts w:ascii="Calibri" w:hAnsi="Calibri" w:cs="Calibri"/>
          </w:rPr>
          <w:t xml:space="preserve">. </w:t>
        </w:r>
        <w:r>
          <w:t xml:space="preserve">This includes analyzing who receives the economic benefits of policies, and who might be disproportionately harmed. I </w:t>
        </w:r>
        <w:r w:rsidRPr="00A747EA">
          <w:rPr>
            <w:rFonts w:ascii="Calibri" w:hAnsi="Calibri" w:cs="Calibri"/>
          </w:rPr>
          <w:t>am also interested in the behavioral aspects of policy, such as what motivates individuals to participate in voluntary environmental programs</w:t>
        </w:r>
        <w:r>
          <w:rPr>
            <w:rFonts w:ascii="Calibri" w:hAnsi="Calibri" w:cs="Calibri"/>
          </w:rPr>
          <w:t xml:space="preserve">. I am exploring these interests in my dissertation at Purdue by examining what motivates people to participate in flood buyout programs and how these programs may affect race, income, and tenure groups differently. </w:t>
        </w:r>
      </w:ins>
    </w:p>
    <w:p w14:paraId="63BA5DFE" w14:textId="61C64C05" w:rsidR="004A6C59" w:rsidRDefault="004A6C59" w:rsidP="00191646">
      <w:pPr>
        <w:spacing w:after="0" w:line="240" w:lineRule="auto"/>
        <w:ind w:firstLine="720"/>
        <w:rPr>
          <w:ins w:id="15" w:author="Emma Sophia Donnelly" w:date="2025-01-23T17:18:00Z"/>
        </w:rPr>
      </w:pPr>
      <w:ins w:id="16" w:author="Emma Sophia Donnelly" w:date="2025-01-23T17:12:00Z">
        <w:r>
          <w:t>My first year of Ph.D. coursework solidified my foundation in microeconomic theory, statistics, econometrics, and mathematics. Since then, my coursework has focused on environmental economics, my specialization, while also enhancing my data analysis skills using tools like MATLAB, Stata, Excel, Julia, Mathematica, and R. I am training to become an independent researcher through my work as a research assistant. A significant part of my second year has been dedicated to developing my dissertation research ideas. As our program requires us to complete a prospectus before the third year, much of my time after passing the first-year qualifying exams has been spent working on this. Through this process, I have gained valuable skills that will help shape my future research career. The journey has involved countless hours of reading, often leading to dead ends, only for an idea to eventually emerge that I am genuinely excited about</w:t>
        </w:r>
      </w:ins>
      <w:ins w:id="17" w:author="Emma Sophia Donnelly" w:date="2025-01-23T17:13:00Z">
        <w:r>
          <w:t>.</w:t>
        </w:r>
      </w:ins>
      <w:ins w:id="18" w:author="Emma Sophia Donnelly" w:date="2025-01-23T17:21:00Z">
        <w:r w:rsidR="002C1C32">
          <w:t xml:space="preserve"> </w:t>
        </w:r>
      </w:ins>
      <w:ins w:id="19" w:author="Emma Sophia Donnelly" w:date="2025-01-23T17:14:00Z">
        <w:r>
          <w:t xml:space="preserve"> </w:t>
        </w:r>
      </w:ins>
    </w:p>
    <w:p w14:paraId="36F242E3" w14:textId="69156C67" w:rsidR="005B7051" w:rsidRPr="002918D0" w:rsidRDefault="005B7051" w:rsidP="00EE0A9F">
      <w:pPr>
        <w:spacing w:after="0" w:line="240" w:lineRule="auto"/>
        <w:ind w:firstLine="720"/>
        <w:rPr>
          <w:ins w:id="20" w:author="Emma Sophia Donnelly" w:date="2025-01-23T16:33:00Z"/>
          <w:rFonts w:ascii="Calibri" w:hAnsi="Calibri" w:cs="Calibri"/>
          <w:rPrChange w:id="21" w:author="Emma Sophia Donnelly" w:date="2025-01-23T16:40:00Z">
            <w:rPr>
              <w:ins w:id="22" w:author="Emma Sophia Donnelly" w:date="2025-01-23T16:33:00Z"/>
            </w:rPr>
          </w:rPrChange>
        </w:rPr>
      </w:pPr>
      <w:ins w:id="23" w:author="Emma Sophia Donnelly" w:date="2025-01-23T17:18:00Z">
        <w:r w:rsidRPr="00002F86">
          <w:rPr>
            <w:rFonts w:ascii="Calibri" w:hAnsi="Calibri" w:cs="Calibri"/>
          </w:rPr>
          <w:t>I am interested in being a PERC fellow in order to support my research and contribute to my development as an economist. Through the fellowship, I will learn more about nonmarket valuation techniques through my application of the contingent valuation method (CVM) to estimate the value of hunting sandhill crane in Indiana</w:t>
        </w:r>
        <w:r>
          <w:rPr>
            <w:rFonts w:ascii="Calibri" w:hAnsi="Calibri" w:cs="Calibri"/>
          </w:rPr>
          <w:t>.</w:t>
        </w:r>
        <w:r w:rsidRPr="00002F86">
          <w:rPr>
            <w:rFonts w:ascii="Calibri" w:hAnsi="Calibri" w:cs="Calibri"/>
          </w:rPr>
          <w:t xml:space="preserve"> My current research is not only focused on estimating the value of natural resources, but also improving methods to understand how people value outdoor recreation. My research at Purdue examines validity testing of CVM. I use a theoretical model to decompose the effects </w:t>
        </w:r>
        <w:r w:rsidRPr="00002F86">
          <w:rPr>
            <w:rFonts w:ascii="Calibri" w:hAnsi="Calibri" w:cs="Calibri"/>
          </w:rPr>
          <w:lastRenderedPageBreak/>
          <w:t xml:space="preserve">of changing multiple permit attributes on willingness to pay (WTP) for sandhill crane harvest permits. My findings suggest that there are countervailing impacts of changing bag limits and harvest quotas, which may mask changes in WTP and make the results appear insensitive. </w:t>
        </w:r>
      </w:ins>
    </w:p>
    <w:p w14:paraId="54197556" w14:textId="01D8BBBD" w:rsidR="00A747EA" w:rsidDel="004A6C59" w:rsidRDefault="004865FA" w:rsidP="005C1208">
      <w:pPr>
        <w:spacing w:after="0" w:line="240" w:lineRule="auto"/>
        <w:ind w:firstLine="720"/>
        <w:rPr>
          <w:del w:id="24" w:author="Emma Sophia Donnelly" w:date="2025-01-23T16:40:00Z"/>
          <w:rFonts w:ascii="Calibri" w:hAnsi="Calibri" w:cs="Calibri"/>
        </w:rPr>
      </w:pPr>
      <w:moveToRangeStart w:id="25" w:author="Emma Sophia Donnelly" w:date="2025-01-23T17:03:00Z" w:name="move188544246"/>
      <w:moveTo w:id="26" w:author="Emma Sophia Donnelly" w:date="2025-01-23T17:03:00Z">
        <w:del w:id="27" w:author="Emma Sophia Donnelly" w:date="2025-01-23T17:03:00Z">
          <w:r w:rsidRPr="00002F86" w:rsidDel="004865FA">
            <w:rPr>
              <w:rFonts w:ascii="Calibri" w:hAnsi="Calibri" w:cs="Calibri"/>
            </w:rPr>
            <w:delText xml:space="preserve">. </w:delText>
          </w:r>
        </w:del>
        <w:del w:id="28" w:author="Emma Sophia Donnelly" w:date="2025-01-23T17:04:00Z">
          <w:r w:rsidRPr="00002F86" w:rsidDel="004865FA">
            <w:rPr>
              <w:rFonts w:ascii="Calibri" w:hAnsi="Calibri" w:cs="Calibri"/>
            </w:rPr>
            <w:delText xml:space="preserve">My specialization supports my research interests in environmental economics. </w:delText>
          </w:r>
        </w:del>
      </w:moveTo>
      <w:moveToRangeEnd w:id="25"/>
      <w:del w:id="29" w:author="Emma Sophia Donnelly" w:date="2025-01-23T13:24:00Z">
        <w:r w:rsidR="00915E24" w:rsidRPr="00002F86" w:rsidDel="00360C0E">
          <w:rPr>
            <w:rFonts w:ascii="Calibri" w:hAnsi="Calibri" w:cs="Calibri"/>
          </w:rPr>
          <w:delText xml:space="preserve">focuses on </w:delText>
        </w:r>
      </w:del>
      <w:del w:id="30" w:author="Emma Sophia Donnelly" w:date="2025-01-23T13:34:00Z">
        <w:r w:rsidR="008B4E5B" w:rsidRPr="00002F86" w:rsidDel="00A62022">
          <w:rPr>
            <w:rFonts w:ascii="Calibri" w:hAnsi="Calibri" w:cs="Calibri"/>
          </w:rPr>
          <w:delText>the economic benefits of water</w:delText>
        </w:r>
      </w:del>
      <w:del w:id="31" w:author="Emma Sophia Donnelly" w:date="2025-01-23T13:27:00Z">
        <w:r w:rsidR="008B4E5B" w:rsidRPr="00002F86" w:rsidDel="00A817BD">
          <w:rPr>
            <w:rFonts w:ascii="Calibri" w:hAnsi="Calibri" w:cs="Calibri"/>
          </w:rPr>
          <w:delText xml:space="preserve"> and</w:delText>
        </w:r>
      </w:del>
      <w:del w:id="32" w:author="Emma Sophia Donnelly" w:date="2025-01-23T13:34:00Z">
        <w:r w:rsidR="008B4E5B" w:rsidRPr="00002F86" w:rsidDel="00A62022">
          <w:rPr>
            <w:rFonts w:ascii="Calibri" w:hAnsi="Calibri" w:cs="Calibri"/>
          </w:rPr>
          <w:delText xml:space="preserve"> wildlife conservation</w:delText>
        </w:r>
        <w:r w:rsidR="00915E24" w:rsidRPr="00002F86" w:rsidDel="00A62022">
          <w:rPr>
            <w:rFonts w:ascii="Calibri" w:hAnsi="Calibri" w:cs="Calibri"/>
          </w:rPr>
          <w:delText>.</w:delText>
        </w:r>
      </w:del>
      <w:del w:id="33" w:author="Emma Sophia Donnelly" w:date="2025-01-23T13:29:00Z">
        <w:r w:rsidR="003F3798" w:rsidRPr="00002F86" w:rsidDel="00A817BD">
          <w:rPr>
            <w:rFonts w:ascii="Calibri" w:hAnsi="Calibri" w:cs="Calibri"/>
          </w:rPr>
          <w:delText xml:space="preserve"> </w:delText>
        </w:r>
      </w:del>
      <w:del w:id="34" w:author="Emma Sophia Donnelly" w:date="2025-01-23T13:24:00Z">
        <w:r w:rsidR="00464221" w:rsidRPr="00002F86" w:rsidDel="00360C0E">
          <w:rPr>
            <w:rFonts w:ascii="Calibri" w:hAnsi="Calibri" w:cs="Calibri"/>
          </w:rPr>
          <w:delText xml:space="preserve">I am interested in understanding </w:delText>
        </w:r>
        <w:r w:rsidR="00E8797C" w:rsidRPr="00002F86" w:rsidDel="00360C0E">
          <w:rPr>
            <w:rFonts w:ascii="Calibri" w:hAnsi="Calibri" w:cs="Calibri"/>
          </w:rPr>
          <w:delText>how people</w:delText>
        </w:r>
        <w:r w:rsidR="00464221" w:rsidRPr="00002F86" w:rsidDel="00360C0E">
          <w:rPr>
            <w:rFonts w:ascii="Calibri" w:hAnsi="Calibri" w:cs="Calibri"/>
          </w:rPr>
          <w:delText xml:space="preserve"> value </w:delText>
        </w:r>
        <w:r w:rsidR="00E8797C" w:rsidRPr="00002F86" w:rsidDel="00360C0E">
          <w:rPr>
            <w:rFonts w:ascii="Calibri" w:hAnsi="Calibri" w:cs="Calibri"/>
          </w:rPr>
          <w:delText xml:space="preserve">the environment </w:delText>
        </w:r>
        <w:r w:rsidR="00464221" w:rsidRPr="00002F86" w:rsidDel="00360C0E">
          <w:rPr>
            <w:rFonts w:ascii="Calibri" w:hAnsi="Calibri" w:cs="Calibri"/>
          </w:rPr>
          <w:delText xml:space="preserve">and how these values should be used in policy decisions. </w:delText>
        </w:r>
      </w:del>
    </w:p>
    <w:p w14:paraId="1B619A9B" w14:textId="3FC41F59" w:rsidR="00847C99" w:rsidRPr="00002F86" w:rsidDel="005B7051" w:rsidRDefault="00682ACD" w:rsidP="004A6C59">
      <w:pPr>
        <w:spacing w:after="0" w:line="240" w:lineRule="auto"/>
        <w:ind w:firstLine="720"/>
        <w:rPr>
          <w:del w:id="35" w:author="Emma Sophia Donnelly" w:date="2025-01-23T17:15:00Z"/>
          <w:rFonts w:ascii="Calibri" w:hAnsi="Calibri" w:cs="Calibri"/>
        </w:rPr>
      </w:pPr>
      <w:del w:id="36" w:author="Emma Sophia Donnelly" w:date="2025-01-23T17:02:00Z">
        <w:r w:rsidRPr="00002F86" w:rsidDel="004865FA">
          <w:rPr>
            <w:rFonts w:ascii="Calibri" w:hAnsi="Calibri" w:cs="Calibri"/>
          </w:rPr>
          <w:delText>In the Ph.D. program I take courses in economic theory</w:delText>
        </w:r>
        <w:r w:rsidR="00DE3242" w:rsidRPr="00002F86" w:rsidDel="004865FA">
          <w:rPr>
            <w:rFonts w:ascii="Calibri" w:hAnsi="Calibri" w:cs="Calibri"/>
          </w:rPr>
          <w:delText xml:space="preserve">, statistics, </w:delText>
        </w:r>
        <w:r w:rsidR="007256BD" w:rsidRPr="00002F86" w:rsidDel="004865FA">
          <w:rPr>
            <w:rFonts w:ascii="Calibri" w:hAnsi="Calibri" w:cs="Calibri"/>
          </w:rPr>
          <w:delText xml:space="preserve">econometrics, </w:delText>
        </w:r>
        <w:r w:rsidR="00CE4846" w:rsidRPr="00002F86" w:rsidDel="004865FA">
          <w:rPr>
            <w:rFonts w:ascii="Calibri" w:hAnsi="Calibri" w:cs="Calibri"/>
          </w:rPr>
          <w:delText xml:space="preserve">and </w:delText>
        </w:r>
        <w:r w:rsidR="00DE3242" w:rsidRPr="00002F86" w:rsidDel="004865FA">
          <w:rPr>
            <w:rFonts w:ascii="Calibri" w:hAnsi="Calibri" w:cs="Calibri"/>
          </w:rPr>
          <w:delText>mathematics</w:delText>
        </w:r>
        <w:r w:rsidR="00CE4846" w:rsidRPr="00002F86" w:rsidDel="004865FA">
          <w:rPr>
            <w:rFonts w:ascii="Calibri" w:hAnsi="Calibri" w:cs="Calibri"/>
          </w:rPr>
          <w:delText xml:space="preserve">. </w:delText>
        </w:r>
      </w:del>
      <w:del w:id="37" w:author="Emma Sophia Donnelly" w:date="2025-01-23T17:06:00Z">
        <w:r w:rsidR="00CE4846" w:rsidRPr="00002F86" w:rsidDel="005C1208">
          <w:rPr>
            <w:rFonts w:ascii="Calibri" w:hAnsi="Calibri" w:cs="Calibri"/>
          </w:rPr>
          <w:delText>Through</w:delText>
        </w:r>
        <w:r w:rsidR="00F10750" w:rsidRPr="00002F86" w:rsidDel="005C1208">
          <w:rPr>
            <w:rFonts w:ascii="Calibri" w:hAnsi="Calibri" w:cs="Calibri"/>
          </w:rPr>
          <w:delText xml:space="preserve"> my coursework and</w:delText>
        </w:r>
      </w:del>
      <w:del w:id="38" w:author="Emma Sophia Donnelly" w:date="2025-01-23T17:07:00Z">
        <w:r w:rsidR="00F10750" w:rsidRPr="00002F86" w:rsidDel="005C1208">
          <w:rPr>
            <w:rFonts w:ascii="Calibri" w:hAnsi="Calibri" w:cs="Calibri"/>
          </w:rPr>
          <w:delText xml:space="preserve"> </w:delText>
        </w:r>
      </w:del>
      <w:del w:id="39" w:author="Emma Sophia Donnelly" w:date="2025-01-23T17:06:00Z">
        <w:r w:rsidR="00F10750" w:rsidRPr="00002F86" w:rsidDel="005C1208">
          <w:rPr>
            <w:rFonts w:ascii="Calibri" w:hAnsi="Calibri" w:cs="Calibri"/>
          </w:rPr>
          <w:delText>RA work</w:delText>
        </w:r>
      </w:del>
      <w:del w:id="40" w:author="Emma Sophia Donnelly" w:date="2025-01-23T17:07:00Z">
        <w:r w:rsidR="00CE4846" w:rsidRPr="00002F86" w:rsidDel="005C1208">
          <w:rPr>
            <w:rFonts w:ascii="Calibri" w:hAnsi="Calibri" w:cs="Calibri"/>
          </w:rPr>
          <w:delText xml:space="preserve"> </w:delText>
        </w:r>
      </w:del>
      <w:del w:id="41" w:author="Emma Sophia Donnelly" w:date="2025-01-23T17:08:00Z">
        <w:r w:rsidRPr="00002F86" w:rsidDel="004A6C59">
          <w:rPr>
            <w:rFonts w:ascii="Calibri" w:hAnsi="Calibri" w:cs="Calibri"/>
          </w:rPr>
          <w:delText xml:space="preserve">I am </w:delText>
        </w:r>
        <w:r w:rsidR="00CE4846" w:rsidRPr="00002F86" w:rsidDel="004A6C59">
          <w:rPr>
            <w:rFonts w:ascii="Calibri" w:hAnsi="Calibri" w:cs="Calibri"/>
          </w:rPr>
          <w:delText>training</w:delText>
        </w:r>
        <w:r w:rsidRPr="00002F86" w:rsidDel="004A6C59">
          <w:rPr>
            <w:rFonts w:ascii="Calibri" w:hAnsi="Calibri" w:cs="Calibri"/>
          </w:rPr>
          <w:delText xml:space="preserve"> to bec</w:delText>
        </w:r>
        <w:r w:rsidR="00CE4846" w:rsidRPr="00002F86" w:rsidDel="004A6C59">
          <w:rPr>
            <w:rFonts w:ascii="Calibri" w:hAnsi="Calibri" w:cs="Calibri"/>
          </w:rPr>
          <w:delText>o</w:delText>
        </w:r>
        <w:r w:rsidRPr="00002F86" w:rsidDel="004A6C59">
          <w:rPr>
            <w:rFonts w:ascii="Calibri" w:hAnsi="Calibri" w:cs="Calibri"/>
          </w:rPr>
          <w:delText>me an independent researcher</w:delText>
        </w:r>
      </w:del>
      <w:del w:id="42" w:author="Emma Sophia Donnelly" w:date="2025-01-23T17:05:00Z">
        <w:r w:rsidRPr="00002F86" w:rsidDel="00C300FE">
          <w:rPr>
            <w:rFonts w:ascii="Calibri" w:hAnsi="Calibri" w:cs="Calibri"/>
          </w:rPr>
          <w:delText>.</w:delText>
        </w:r>
        <w:r w:rsidR="00AA7FAD" w:rsidRPr="00002F86" w:rsidDel="00C300FE">
          <w:rPr>
            <w:rFonts w:ascii="Calibri" w:hAnsi="Calibri" w:cs="Calibri"/>
          </w:rPr>
          <w:delText xml:space="preserve"> </w:delText>
        </w:r>
      </w:del>
      <w:del w:id="43" w:author="Emma Sophia Donnelly" w:date="2025-01-23T17:01:00Z">
        <w:r w:rsidR="00CE4846" w:rsidRPr="00002F86" w:rsidDel="004865FA">
          <w:rPr>
            <w:rFonts w:ascii="Calibri" w:hAnsi="Calibri" w:cs="Calibri"/>
          </w:rPr>
          <w:delText xml:space="preserve">I </w:delText>
        </w:r>
      </w:del>
      <w:del w:id="44" w:author="Emma Sophia Donnelly" w:date="2025-01-23T14:19:00Z">
        <w:r w:rsidR="00CE4846" w:rsidRPr="00002F86" w:rsidDel="00642582">
          <w:rPr>
            <w:rFonts w:ascii="Calibri" w:hAnsi="Calibri" w:cs="Calibri"/>
          </w:rPr>
          <w:delText xml:space="preserve">am learning about </w:delText>
        </w:r>
      </w:del>
      <w:del w:id="45" w:author="Emma Sophia Donnelly" w:date="2025-01-23T17:03:00Z">
        <w:r w:rsidR="00CE4846" w:rsidRPr="00002F86" w:rsidDel="004865FA">
          <w:rPr>
            <w:rFonts w:ascii="Calibri" w:hAnsi="Calibri" w:cs="Calibri"/>
          </w:rPr>
          <w:delText xml:space="preserve">data analysis </w:delText>
        </w:r>
      </w:del>
      <w:del w:id="46" w:author="Emma Sophia Donnelly" w:date="2025-01-23T17:05:00Z">
        <w:r w:rsidR="00CE4846" w:rsidRPr="00002F86" w:rsidDel="00C300FE">
          <w:rPr>
            <w:rFonts w:ascii="Calibri" w:hAnsi="Calibri" w:cs="Calibri"/>
          </w:rPr>
          <w:delText xml:space="preserve">in </w:delText>
        </w:r>
      </w:del>
      <w:del w:id="47" w:author="Emma Sophia Donnelly" w:date="2025-01-23T14:20:00Z">
        <w:r w:rsidR="00CE4846" w:rsidRPr="00002F86" w:rsidDel="00642582">
          <w:rPr>
            <w:rFonts w:ascii="Calibri" w:hAnsi="Calibri" w:cs="Calibri"/>
          </w:rPr>
          <w:delText>math programming courses</w:delText>
        </w:r>
      </w:del>
      <w:del w:id="48" w:author="Emma Sophia Donnelly" w:date="2025-01-23T17:05:00Z">
        <w:r w:rsidR="00CE4846" w:rsidRPr="00002F86" w:rsidDel="00C300FE">
          <w:rPr>
            <w:rFonts w:ascii="Calibri" w:hAnsi="Calibri" w:cs="Calibri"/>
          </w:rPr>
          <w:delText xml:space="preserve"> and my position as a research </w:delText>
        </w:r>
        <w:r w:rsidR="00D65F3A" w:rsidRPr="00002F86" w:rsidDel="00C300FE">
          <w:rPr>
            <w:rFonts w:ascii="Calibri" w:hAnsi="Calibri" w:cs="Calibri"/>
          </w:rPr>
          <w:delText>assistant</w:delText>
        </w:r>
      </w:del>
      <w:moveFromRangeStart w:id="49" w:author="Emma Sophia Donnelly" w:date="2025-01-23T17:03:00Z" w:name="move188544246"/>
      <w:moveFrom w:id="50" w:author="Emma Sophia Donnelly" w:date="2025-01-23T17:03:00Z">
        <w:del w:id="51" w:author="Emma Sophia Donnelly" w:date="2025-01-23T17:15:00Z">
          <w:r w:rsidR="00CE4846" w:rsidRPr="00002F86" w:rsidDel="005B7051">
            <w:rPr>
              <w:rFonts w:ascii="Calibri" w:hAnsi="Calibri" w:cs="Calibri"/>
            </w:rPr>
            <w:delText>.</w:delText>
          </w:r>
          <w:r w:rsidR="00D65F3A" w:rsidRPr="00002F86" w:rsidDel="005B7051">
            <w:rPr>
              <w:rFonts w:ascii="Calibri" w:hAnsi="Calibri" w:cs="Calibri"/>
            </w:rPr>
            <w:delText xml:space="preserve"> My specialization supports my research interests in environmental </w:delText>
          </w:r>
          <w:r w:rsidR="00D460FF" w:rsidRPr="00002F86" w:rsidDel="005B7051">
            <w:rPr>
              <w:rFonts w:ascii="Calibri" w:hAnsi="Calibri" w:cs="Calibri"/>
            </w:rPr>
            <w:delText>economics.</w:delText>
          </w:r>
          <w:r w:rsidR="00026495" w:rsidRPr="00002F86" w:rsidDel="005B7051">
            <w:rPr>
              <w:rFonts w:ascii="Calibri" w:hAnsi="Calibri" w:cs="Calibri"/>
            </w:rPr>
            <w:delText xml:space="preserve"> </w:delText>
          </w:r>
        </w:del>
      </w:moveFrom>
      <w:moveFromRangeEnd w:id="49"/>
      <w:del w:id="52" w:author="Emma Sophia Donnelly" w:date="2025-01-23T17:15:00Z">
        <w:r w:rsidR="00C939D3" w:rsidRPr="00002F86" w:rsidDel="005B7051">
          <w:rPr>
            <w:rFonts w:ascii="Calibri" w:hAnsi="Calibri" w:cs="Calibri"/>
          </w:rPr>
          <w:delText xml:space="preserve">My interdisciplinary training </w:delText>
        </w:r>
        <w:r w:rsidR="00595628" w:rsidRPr="00002F86" w:rsidDel="005B7051">
          <w:rPr>
            <w:rFonts w:ascii="Calibri" w:hAnsi="Calibri" w:cs="Calibri"/>
          </w:rPr>
          <w:delText>gives</w:delText>
        </w:r>
        <w:r w:rsidR="00C939D3" w:rsidRPr="00002F86" w:rsidDel="005B7051">
          <w:rPr>
            <w:rFonts w:ascii="Calibri" w:hAnsi="Calibri" w:cs="Calibri"/>
          </w:rPr>
          <w:delText xml:space="preserve"> me a unique perspective </w:delText>
        </w:r>
        <w:r w:rsidR="005735FF" w:rsidRPr="00002F86" w:rsidDel="005B7051">
          <w:rPr>
            <w:rFonts w:ascii="Calibri" w:hAnsi="Calibri" w:cs="Calibri"/>
          </w:rPr>
          <w:delText>that</w:delText>
        </w:r>
        <w:r w:rsidR="00C939D3" w:rsidRPr="00002F86" w:rsidDel="005B7051">
          <w:rPr>
            <w:rFonts w:ascii="Calibri" w:hAnsi="Calibri" w:cs="Calibri"/>
          </w:rPr>
          <w:delText xml:space="preserve"> make</w:delText>
        </w:r>
        <w:r w:rsidR="005735FF" w:rsidRPr="00002F86" w:rsidDel="005B7051">
          <w:rPr>
            <w:rFonts w:ascii="Calibri" w:hAnsi="Calibri" w:cs="Calibri"/>
          </w:rPr>
          <w:delText>s</w:delText>
        </w:r>
        <w:r w:rsidR="00C939D3" w:rsidRPr="00002F86" w:rsidDel="005B7051">
          <w:rPr>
            <w:rFonts w:ascii="Calibri" w:hAnsi="Calibri" w:cs="Calibri"/>
          </w:rPr>
          <w:delText xml:space="preserve"> me a strong candidate for this fellowship.</w:delText>
        </w:r>
        <w:r w:rsidR="009B1B69" w:rsidRPr="00002F86" w:rsidDel="005B7051">
          <w:rPr>
            <w:rFonts w:ascii="Calibri" w:hAnsi="Calibri" w:cs="Calibri"/>
          </w:rPr>
          <w:delText xml:space="preserve"> </w:delText>
        </w:r>
        <w:r w:rsidR="00447424" w:rsidRPr="00002F86" w:rsidDel="005B7051">
          <w:rPr>
            <w:rFonts w:ascii="Calibri" w:hAnsi="Calibri" w:cs="Calibri"/>
          </w:rPr>
          <w:delText xml:space="preserve">On top of </w:delText>
        </w:r>
        <w:r w:rsidR="009A77B5" w:rsidRPr="00002F86" w:rsidDel="005B7051">
          <w:rPr>
            <w:rFonts w:ascii="Calibri" w:hAnsi="Calibri" w:cs="Calibri"/>
          </w:rPr>
          <w:delText>my</w:delText>
        </w:r>
        <w:r w:rsidR="00447424" w:rsidRPr="00002F86" w:rsidDel="005B7051">
          <w:rPr>
            <w:rFonts w:ascii="Calibri" w:hAnsi="Calibri" w:cs="Calibri"/>
          </w:rPr>
          <w:delText xml:space="preserve"> </w:delText>
        </w:r>
        <w:r w:rsidR="009A77B5" w:rsidRPr="00002F86" w:rsidDel="005B7051">
          <w:rPr>
            <w:rFonts w:ascii="Calibri" w:hAnsi="Calibri" w:cs="Calibri"/>
          </w:rPr>
          <w:delText>education</w:delText>
        </w:r>
        <w:r w:rsidR="00447424" w:rsidRPr="00002F86" w:rsidDel="005B7051">
          <w:rPr>
            <w:rFonts w:ascii="Calibri" w:hAnsi="Calibri" w:cs="Calibri"/>
          </w:rPr>
          <w:delText xml:space="preserve"> in economics</w:delText>
        </w:r>
        <w:r w:rsidR="007B4EAF" w:rsidRPr="00002F86" w:rsidDel="005B7051">
          <w:rPr>
            <w:rFonts w:ascii="Calibri" w:hAnsi="Calibri" w:cs="Calibri"/>
          </w:rPr>
          <w:delText xml:space="preserve"> at Purdue</w:delText>
        </w:r>
        <w:r w:rsidR="00447424" w:rsidRPr="00002F86" w:rsidDel="005B7051">
          <w:rPr>
            <w:rFonts w:ascii="Calibri" w:hAnsi="Calibri" w:cs="Calibri"/>
          </w:rPr>
          <w:delText xml:space="preserve">, I also have knowledge of environmental science and policy through </w:delText>
        </w:r>
        <w:r w:rsidR="00202D29" w:rsidRPr="00002F86" w:rsidDel="005B7051">
          <w:rPr>
            <w:rFonts w:ascii="Calibri" w:hAnsi="Calibri" w:cs="Calibri"/>
          </w:rPr>
          <w:delText xml:space="preserve">my training in the 4+1 BS-MS program at </w:delText>
        </w:r>
        <w:r w:rsidR="00C939D3" w:rsidRPr="00002F86" w:rsidDel="005B7051">
          <w:rPr>
            <w:rFonts w:ascii="Calibri" w:hAnsi="Calibri" w:cs="Calibri"/>
          </w:rPr>
          <w:delText>Loyola</w:delText>
        </w:r>
        <w:r w:rsidR="007B4EAF" w:rsidRPr="00002F86" w:rsidDel="005B7051">
          <w:rPr>
            <w:rFonts w:ascii="Calibri" w:hAnsi="Calibri" w:cs="Calibri"/>
          </w:rPr>
          <w:delText xml:space="preserve"> University Chicago</w:delText>
        </w:r>
        <w:r w:rsidR="00C939D3" w:rsidRPr="00002F86" w:rsidDel="005B7051">
          <w:rPr>
            <w:rFonts w:ascii="Calibri" w:hAnsi="Calibri" w:cs="Calibri"/>
          </w:rPr>
          <w:delText xml:space="preserve">. </w:delText>
        </w:r>
      </w:del>
    </w:p>
    <w:p w14:paraId="210DBA62" w14:textId="6EB5A58F" w:rsidR="00143E3D" w:rsidRPr="00002F86" w:rsidDel="005B7051" w:rsidRDefault="00722240" w:rsidP="00A839F4">
      <w:pPr>
        <w:spacing w:after="0" w:line="240" w:lineRule="auto"/>
        <w:ind w:firstLine="720"/>
        <w:rPr>
          <w:del w:id="53" w:author="Emma Sophia Donnelly" w:date="2025-01-23T17:16:00Z"/>
          <w:rFonts w:ascii="Calibri" w:hAnsi="Calibri" w:cs="Calibri"/>
        </w:rPr>
      </w:pPr>
      <w:del w:id="54" w:author="Emma Sophia Donnelly" w:date="2025-01-23T17:16:00Z">
        <w:r w:rsidRPr="00002F86" w:rsidDel="005B7051">
          <w:rPr>
            <w:rFonts w:ascii="Calibri" w:hAnsi="Calibri" w:cs="Calibri"/>
          </w:rPr>
          <w:delText>I am interested in being a PERC fellow in order to support my research and contribute to my development as an economist.</w:delText>
        </w:r>
        <w:r w:rsidR="00EB5BC9" w:rsidRPr="00002F86" w:rsidDel="005B7051">
          <w:rPr>
            <w:rFonts w:ascii="Calibri" w:hAnsi="Calibri" w:cs="Calibri"/>
          </w:rPr>
          <w:delText xml:space="preserve"> </w:delText>
        </w:r>
        <w:r w:rsidR="00C04BF7" w:rsidRPr="00002F86" w:rsidDel="005B7051">
          <w:rPr>
            <w:rFonts w:ascii="Calibri" w:hAnsi="Calibri" w:cs="Calibri"/>
          </w:rPr>
          <w:delText xml:space="preserve">Through the fellowship, I will learn more about nonmarket valuation techniques through my application </w:delText>
        </w:r>
        <w:r w:rsidR="00106A17" w:rsidRPr="00002F86" w:rsidDel="005B7051">
          <w:rPr>
            <w:rFonts w:ascii="Calibri" w:hAnsi="Calibri" w:cs="Calibri"/>
          </w:rPr>
          <w:delText xml:space="preserve">of </w:delText>
        </w:r>
        <w:r w:rsidR="00C04BF7" w:rsidRPr="00002F86" w:rsidDel="005B7051">
          <w:rPr>
            <w:rFonts w:ascii="Calibri" w:hAnsi="Calibri" w:cs="Calibri"/>
          </w:rPr>
          <w:delText>the contingent valuation method</w:delText>
        </w:r>
        <w:r w:rsidR="00DF72D1" w:rsidRPr="00002F86" w:rsidDel="005B7051">
          <w:rPr>
            <w:rFonts w:ascii="Calibri" w:hAnsi="Calibri" w:cs="Calibri"/>
          </w:rPr>
          <w:delText xml:space="preserve"> (CVM)</w:delText>
        </w:r>
        <w:r w:rsidR="00C04BF7" w:rsidRPr="00002F86" w:rsidDel="005B7051">
          <w:rPr>
            <w:rFonts w:ascii="Calibri" w:hAnsi="Calibri" w:cs="Calibri"/>
          </w:rPr>
          <w:delText xml:space="preserve"> to estimate the value of hunting sandhill crane in Indiana</w:delText>
        </w:r>
      </w:del>
      <w:del w:id="55" w:author="Emma Sophia Donnelly" w:date="2025-01-23T17:15:00Z">
        <w:r w:rsidR="00C04BF7" w:rsidRPr="00002F86" w:rsidDel="005B7051">
          <w:rPr>
            <w:rFonts w:ascii="Calibri" w:hAnsi="Calibri" w:cs="Calibri"/>
          </w:rPr>
          <w:delText>.</w:delText>
        </w:r>
        <w:r w:rsidR="00A301B2" w:rsidRPr="00002F86" w:rsidDel="005B7051">
          <w:rPr>
            <w:rFonts w:ascii="Calibri" w:hAnsi="Calibri" w:cs="Calibri"/>
          </w:rPr>
          <w:delText xml:space="preserve"> </w:delText>
        </w:r>
        <w:r w:rsidR="00EB5BC9" w:rsidRPr="00002F86" w:rsidDel="005B7051">
          <w:rPr>
            <w:rFonts w:ascii="Calibri" w:hAnsi="Calibri" w:cs="Calibri"/>
          </w:rPr>
          <w:delText>I am interested in environmental economics and policy, and I am particularly passionate about using nonmarket valuation research to understand the value of the environment.</w:delText>
        </w:r>
      </w:del>
      <w:del w:id="56" w:author="Emma Sophia Donnelly" w:date="2025-01-23T17:16:00Z">
        <w:r w:rsidR="00EB5BC9" w:rsidRPr="00002F86" w:rsidDel="005B7051">
          <w:rPr>
            <w:rFonts w:ascii="Calibri" w:hAnsi="Calibri" w:cs="Calibri"/>
          </w:rPr>
          <w:delText xml:space="preserve"> I</w:delText>
        </w:r>
        <w:r w:rsidR="00885D10" w:rsidRPr="00002F86" w:rsidDel="005B7051">
          <w:rPr>
            <w:rFonts w:ascii="Calibri" w:hAnsi="Calibri" w:cs="Calibri"/>
          </w:rPr>
          <w:delText xml:space="preserve"> have published two papers</w:delText>
        </w:r>
        <w:r w:rsidR="00EB5BC9" w:rsidRPr="00002F86" w:rsidDel="005B7051">
          <w:rPr>
            <w:rFonts w:ascii="Calibri" w:hAnsi="Calibri" w:cs="Calibri"/>
          </w:rPr>
          <w:delText xml:space="preserve"> on the value of water quality remediation programs</w:delText>
        </w:r>
        <w:r w:rsidR="00963949" w:rsidRPr="00002F86" w:rsidDel="005B7051">
          <w:rPr>
            <w:rFonts w:ascii="Calibri" w:hAnsi="Calibri" w:cs="Calibri"/>
          </w:rPr>
          <w:delText>. My current research is not only focused on estimating the value of natural resources, but also improving methods</w:delText>
        </w:r>
        <w:r w:rsidR="005A6C00" w:rsidRPr="00002F86" w:rsidDel="005B7051">
          <w:rPr>
            <w:rFonts w:ascii="Calibri" w:hAnsi="Calibri" w:cs="Calibri"/>
          </w:rPr>
          <w:delText xml:space="preserve"> to understand how people value outdoor recreation.</w:delText>
        </w:r>
        <w:r w:rsidR="00170FC4" w:rsidRPr="00002F86" w:rsidDel="005B7051">
          <w:rPr>
            <w:rFonts w:ascii="Calibri" w:hAnsi="Calibri" w:cs="Calibri"/>
          </w:rPr>
          <w:delText xml:space="preserve"> My research at Purdue examines validity testing of </w:delText>
        </w:r>
        <w:r w:rsidR="00DF72D1" w:rsidRPr="00002F86" w:rsidDel="005B7051">
          <w:rPr>
            <w:rFonts w:ascii="Calibri" w:hAnsi="Calibri" w:cs="Calibri"/>
          </w:rPr>
          <w:delText>CVM</w:delText>
        </w:r>
        <w:r w:rsidR="00170FC4" w:rsidRPr="00002F86" w:rsidDel="005B7051">
          <w:rPr>
            <w:rFonts w:ascii="Calibri" w:hAnsi="Calibri" w:cs="Calibri"/>
          </w:rPr>
          <w:delText xml:space="preserve">. I use a theoretical model to decompose the effects of </w:delText>
        </w:r>
        <w:r w:rsidR="00B35248" w:rsidRPr="00002F86" w:rsidDel="005B7051">
          <w:rPr>
            <w:rFonts w:ascii="Calibri" w:hAnsi="Calibri" w:cs="Calibri"/>
          </w:rPr>
          <w:delText xml:space="preserve">changing multiple permit attributes </w:delText>
        </w:r>
        <w:r w:rsidR="00170FC4" w:rsidRPr="00002F86" w:rsidDel="005B7051">
          <w:rPr>
            <w:rFonts w:ascii="Calibri" w:hAnsi="Calibri" w:cs="Calibri"/>
          </w:rPr>
          <w:delText xml:space="preserve">on willingness to pay (WTP) for sandhill crane harvest permits. My findings suggest that there are countervailing impacts of </w:delText>
        </w:r>
        <w:r w:rsidR="00B35248" w:rsidRPr="00002F86" w:rsidDel="005B7051">
          <w:rPr>
            <w:rFonts w:ascii="Calibri" w:hAnsi="Calibri" w:cs="Calibri"/>
          </w:rPr>
          <w:delText>changing bag limits and harvest quotas</w:delText>
        </w:r>
        <w:r w:rsidR="00170FC4" w:rsidRPr="00002F86" w:rsidDel="005B7051">
          <w:rPr>
            <w:rFonts w:ascii="Calibri" w:hAnsi="Calibri" w:cs="Calibri"/>
          </w:rPr>
          <w:delText>, which may mask changes in WTP and make the results appear insensitive</w:delText>
        </w:r>
        <w:r w:rsidR="00B35248" w:rsidRPr="00002F86" w:rsidDel="005B7051">
          <w:rPr>
            <w:rFonts w:ascii="Calibri" w:hAnsi="Calibri" w:cs="Calibri"/>
          </w:rPr>
          <w:delText xml:space="preserve">. </w:delText>
        </w:r>
        <w:r w:rsidR="005A6C00" w:rsidRPr="00002F86" w:rsidDel="005B7051">
          <w:rPr>
            <w:rFonts w:ascii="Calibri" w:hAnsi="Calibri" w:cs="Calibri"/>
          </w:rPr>
          <w:delText xml:space="preserve">I </w:delText>
        </w:r>
        <w:r w:rsidR="00170FC4" w:rsidRPr="00002F86" w:rsidDel="005B7051">
          <w:rPr>
            <w:rFonts w:ascii="Calibri" w:hAnsi="Calibri" w:cs="Calibri"/>
          </w:rPr>
          <w:delText xml:space="preserve">am also conducting a research project to examine </w:delText>
        </w:r>
        <w:r w:rsidR="00CB1B89" w:rsidRPr="00002F86" w:rsidDel="005B7051">
          <w:rPr>
            <w:rFonts w:ascii="Calibri" w:hAnsi="Calibri" w:cs="Calibri"/>
          </w:rPr>
          <w:delText xml:space="preserve">the temporal stability of estimates of the value of angling sites in southern Lake Michigan </w:delText>
        </w:r>
        <w:r w:rsidR="00B718BB" w:rsidRPr="00002F86" w:rsidDel="005B7051">
          <w:rPr>
            <w:rFonts w:ascii="Calibri" w:hAnsi="Calibri" w:cs="Calibri"/>
          </w:rPr>
          <w:delText>to examine</w:delText>
        </w:r>
        <w:r w:rsidR="006A01AC" w:rsidRPr="00002F86" w:rsidDel="005B7051">
          <w:rPr>
            <w:rFonts w:ascii="Calibri" w:hAnsi="Calibri" w:cs="Calibri"/>
          </w:rPr>
          <w:delText xml:space="preserve"> how welfare estimates trend over time</w:delText>
        </w:r>
        <w:r w:rsidR="002F235C" w:rsidRPr="00002F86" w:rsidDel="005B7051">
          <w:rPr>
            <w:rFonts w:ascii="Calibri" w:hAnsi="Calibri" w:cs="Calibri"/>
          </w:rPr>
          <w:delText>.</w:delText>
        </w:r>
        <w:r w:rsidR="00CB1B89" w:rsidRPr="00002F86" w:rsidDel="005B7051">
          <w:rPr>
            <w:rFonts w:ascii="Calibri" w:hAnsi="Calibri" w:cs="Calibri"/>
          </w:rPr>
          <w:delText xml:space="preserve"> </w:delText>
        </w:r>
        <w:r w:rsidR="00942AC0" w:rsidRPr="00002F86" w:rsidDel="005B7051">
          <w:rPr>
            <w:rFonts w:ascii="Calibri" w:hAnsi="Calibri" w:cs="Calibri"/>
          </w:rPr>
          <w:delText>We find that there is significant year-to-year variation of values, which has important implications because r</w:delText>
        </w:r>
        <w:r w:rsidR="006A01AC" w:rsidRPr="00002F86" w:rsidDel="005B7051">
          <w:rPr>
            <w:rFonts w:ascii="Calibri" w:hAnsi="Calibri" w:cs="Calibri"/>
          </w:rPr>
          <w:delText>esearchers</w:delText>
        </w:r>
        <w:r w:rsidR="00CB1B89" w:rsidRPr="00002F86" w:rsidDel="005B7051">
          <w:rPr>
            <w:rFonts w:ascii="Calibri" w:hAnsi="Calibri" w:cs="Calibri"/>
          </w:rPr>
          <w:delText xml:space="preserve"> frequently transfer values from single year studies in benefit transfer analyses.</w:delText>
        </w:r>
        <w:r w:rsidR="00170FC4" w:rsidRPr="00002F86" w:rsidDel="005B7051">
          <w:rPr>
            <w:rFonts w:ascii="Calibri" w:hAnsi="Calibri" w:cs="Calibri"/>
          </w:rPr>
          <w:delText xml:space="preserve"> </w:delText>
        </w:r>
      </w:del>
    </w:p>
    <w:p w14:paraId="01AB332D" w14:textId="626A2A85" w:rsidR="005C6C4D" w:rsidRPr="00002F86" w:rsidRDefault="00A301B2" w:rsidP="00A839F4">
      <w:pPr>
        <w:spacing w:after="0" w:line="240" w:lineRule="auto"/>
        <w:ind w:firstLine="720"/>
        <w:rPr>
          <w:rFonts w:ascii="Calibri" w:hAnsi="Calibri" w:cs="Calibri"/>
        </w:rPr>
      </w:pPr>
      <w:r w:rsidRPr="00002F86">
        <w:rPr>
          <w:rFonts w:ascii="Calibri" w:hAnsi="Calibri" w:cs="Calibri"/>
        </w:rPr>
        <w:t xml:space="preserve">I hope to use the skills that I gained in </w:t>
      </w:r>
      <w:r w:rsidR="00DD7400">
        <w:rPr>
          <w:rFonts w:ascii="Calibri" w:hAnsi="Calibri" w:cs="Calibri"/>
        </w:rPr>
        <w:t>the fellowship</w:t>
      </w:r>
      <w:r w:rsidRPr="00002F86">
        <w:rPr>
          <w:rFonts w:ascii="Calibri" w:hAnsi="Calibri" w:cs="Calibri"/>
        </w:rPr>
        <w:t xml:space="preserve"> to secure a career in academia</w:t>
      </w:r>
      <w:r w:rsidR="00C9738A" w:rsidRPr="00002F86">
        <w:rPr>
          <w:rFonts w:ascii="Calibri" w:hAnsi="Calibri" w:cs="Calibri"/>
        </w:rPr>
        <w:t xml:space="preserve">. </w:t>
      </w:r>
      <w:r w:rsidR="00785E66">
        <w:rPr>
          <w:rFonts w:ascii="Calibri" w:hAnsi="Calibri" w:cs="Calibri"/>
        </w:rPr>
        <w:t xml:space="preserve">The fellowship would also allow me to </w:t>
      </w:r>
      <w:r w:rsidR="00264E05" w:rsidRPr="00002F86">
        <w:rPr>
          <w:rFonts w:ascii="Calibri" w:hAnsi="Calibri" w:cs="Calibri"/>
        </w:rPr>
        <w:t xml:space="preserve">extend the impact of my research through presentations and contributing to a community of other scholars in the field. I would take this opportunity to learn from other researchers, which would help me learn different research styles and grow my network. </w:t>
      </w:r>
      <w:r w:rsidR="00595628" w:rsidRPr="00002F86">
        <w:rPr>
          <w:rFonts w:ascii="Calibri" w:hAnsi="Calibri" w:cs="Calibri"/>
        </w:rPr>
        <w:t xml:space="preserve">I also hope to learn </w:t>
      </w:r>
      <w:r w:rsidR="00B45799" w:rsidRPr="00002F86">
        <w:rPr>
          <w:rFonts w:ascii="Calibri" w:hAnsi="Calibri" w:cs="Calibri"/>
        </w:rPr>
        <w:t xml:space="preserve">about </w:t>
      </w:r>
      <w:r w:rsidR="003C7174" w:rsidRPr="00002F86">
        <w:rPr>
          <w:rFonts w:ascii="Calibri" w:hAnsi="Calibri" w:cs="Calibri"/>
        </w:rPr>
        <w:t>emerging</w:t>
      </w:r>
      <w:r w:rsidR="00B45799" w:rsidRPr="00002F86">
        <w:rPr>
          <w:rFonts w:ascii="Calibri" w:hAnsi="Calibri" w:cs="Calibri"/>
        </w:rPr>
        <w:t xml:space="preserve"> research being conducted by other scholar</w:t>
      </w:r>
      <w:r w:rsidR="005C6C4D" w:rsidRPr="00002F86">
        <w:rPr>
          <w:rFonts w:ascii="Calibri" w:hAnsi="Calibri" w:cs="Calibri"/>
        </w:rPr>
        <w:t>s</w:t>
      </w:r>
      <w:r w:rsidR="00B45799" w:rsidRPr="00002F86">
        <w:rPr>
          <w:rFonts w:ascii="Calibri" w:hAnsi="Calibri" w:cs="Calibri"/>
        </w:rPr>
        <w:t>.</w:t>
      </w:r>
      <w:r w:rsidR="00490831" w:rsidRPr="00002F86">
        <w:rPr>
          <w:rFonts w:ascii="Calibri" w:hAnsi="Calibri" w:cs="Calibri"/>
        </w:rPr>
        <w:t xml:space="preserve"> </w:t>
      </w:r>
      <w:r w:rsidR="001538B1" w:rsidRPr="00002F86">
        <w:rPr>
          <w:rFonts w:ascii="Calibri" w:hAnsi="Calibri" w:cs="Calibri"/>
        </w:rPr>
        <w:t xml:space="preserve">This will be especially helpful as I formulate my own research ideas for my dissertation. </w:t>
      </w:r>
      <w:r w:rsidR="00490831" w:rsidRPr="00002F86">
        <w:rPr>
          <w:rFonts w:ascii="Calibri" w:hAnsi="Calibri" w:cs="Calibri"/>
        </w:rPr>
        <w:t>I appreciate your time and consideration in reviewing my application, and</w:t>
      </w:r>
      <w:r w:rsidR="00B45799" w:rsidRPr="00002F86">
        <w:rPr>
          <w:rFonts w:ascii="Calibri" w:hAnsi="Calibri" w:cs="Calibri"/>
        </w:rPr>
        <w:t xml:space="preserve"> </w:t>
      </w:r>
      <w:r w:rsidR="009A602E" w:rsidRPr="00002F86">
        <w:rPr>
          <w:rFonts w:ascii="Calibri" w:hAnsi="Calibri" w:cs="Calibri"/>
        </w:rPr>
        <w:t>I look forward to hearing back from you.</w:t>
      </w:r>
      <w:r w:rsidR="00203E01">
        <w:rPr>
          <w:rFonts w:ascii="Calibri" w:hAnsi="Calibri" w:cs="Calibri"/>
        </w:rPr>
        <w:t xml:space="preserve"> </w:t>
      </w:r>
    </w:p>
    <w:p w14:paraId="20EFC057" w14:textId="77777777" w:rsidR="006C6D29" w:rsidRPr="00002F86" w:rsidRDefault="006C6D29" w:rsidP="00A839F4">
      <w:pPr>
        <w:spacing w:after="0" w:line="240" w:lineRule="auto"/>
        <w:rPr>
          <w:rFonts w:ascii="Calibri" w:hAnsi="Calibri" w:cs="Calibri"/>
        </w:rPr>
      </w:pPr>
    </w:p>
    <w:p w14:paraId="6F97BD3D" w14:textId="00539109" w:rsidR="009A602E" w:rsidRPr="00002F86" w:rsidRDefault="009A602E" w:rsidP="00A839F4">
      <w:pPr>
        <w:spacing w:after="0" w:line="240" w:lineRule="auto"/>
        <w:rPr>
          <w:rFonts w:ascii="Calibri" w:hAnsi="Calibri" w:cs="Calibri"/>
        </w:rPr>
      </w:pPr>
      <w:r w:rsidRPr="00002F86">
        <w:rPr>
          <w:rFonts w:ascii="Calibri" w:hAnsi="Calibri" w:cs="Calibri"/>
        </w:rPr>
        <w:t>Sincerely,</w:t>
      </w:r>
    </w:p>
    <w:p w14:paraId="23B428D1" w14:textId="2DEDE278" w:rsidR="00695156" w:rsidRDefault="009A602E" w:rsidP="00C51251">
      <w:pPr>
        <w:spacing w:after="0" w:line="240" w:lineRule="auto"/>
        <w:rPr>
          <w:rFonts w:ascii="Calibri" w:hAnsi="Calibri" w:cs="Calibri"/>
        </w:rPr>
      </w:pPr>
      <w:r w:rsidRPr="00002F86">
        <w:rPr>
          <w:rFonts w:ascii="Calibri" w:hAnsi="Calibri" w:cs="Calibri"/>
        </w:rPr>
        <w:t>Emma Donnelly</w:t>
      </w:r>
    </w:p>
    <w:p w14:paraId="710360F5" w14:textId="77777777" w:rsidR="00984219" w:rsidRDefault="00984219" w:rsidP="00C51251">
      <w:pPr>
        <w:spacing w:after="0" w:line="240" w:lineRule="auto"/>
        <w:rPr>
          <w:rFonts w:ascii="Calibri" w:hAnsi="Calibri" w:cs="Calibri"/>
        </w:rPr>
      </w:pPr>
    </w:p>
    <w:p w14:paraId="45A36A54" w14:textId="4E82A59E" w:rsidR="00FA3713" w:rsidRDefault="00984219" w:rsidP="00984219">
      <w:pPr>
        <w:spacing w:after="0" w:line="240" w:lineRule="auto"/>
        <w:rPr>
          <w:ins w:id="57" w:author="Emma Sophia Donnelly" w:date="2025-01-23T14:39:00Z"/>
          <w:rFonts w:ascii="Calibri" w:hAnsi="Calibri" w:cs="Calibri"/>
        </w:rPr>
      </w:pPr>
      <w:r>
        <w:rPr>
          <w:rFonts w:ascii="Calibri" w:hAnsi="Calibri" w:cs="Calibri"/>
        </w:rPr>
        <w:t>R</w:t>
      </w:r>
      <w:r w:rsidRPr="00984219">
        <w:rPr>
          <w:rFonts w:ascii="Calibri" w:hAnsi="Calibri" w:cs="Calibri"/>
        </w:rPr>
        <w:t>eference</w:t>
      </w:r>
      <w:r>
        <w:rPr>
          <w:rFonts w:ascii="Calibri" w:hAnsi="Calibri" w:cs="Calibri"/>
        </w:rPr>
        <w:t xml:space="preserve">: </w:t>
      </w:r>
      <w:r w:rsidRPr="00984219">
        <w:rPr>
          <w:rFonts w:ascii="Calibri" w:hAnsi="Calibri" w:cs="Calibri"/>
        </w:rPr>
        <w:t>Carson Reeling creeling@purdue.edu</w:t>
      </w:r>
      <w:r>
        <w:rPr>
          <w:rFonts w:ascii="Calibri" w:hAnsi="Calibri" w:cs="Calibri"/>
        </w:rPr>
        <w:t xml:space="preserve"> (</w:t>
      </w:r>
      <w:r w:rsidRPr="00984219">
        <w:rPr>
          <w:rFonts w:ascii="Calibri" w:hAnsi="Calibri" w:cs="Calibri"/>
        </w:rPr>
        <w:t>major advisor</w:t>
      </w:r>
      <w:r>
        <w:rPr>
          <w:rFonts w:ascii="Calibri" w:hAnsi="Calibri" w:cs="Calibri"/>
        </w:rPr>
        <w:t>)</w:t>
      </w:r>
    </w:p>
    <w:p w14:paraId="541D44DF" w14:textId="39272521" w:rsidR="00FA3713" w:rsidRPr="00984219" w:rsidRDefault="00FA3713" w:rsidP="001423E3">
      <w:pPr>
        <w:spacing w:after="0" w:line="240" w:lineRule="auto"/>
        <w:rPr>
          <w:rFonts w:ascii="Calibri" w:hAnsi="Calibri" w:cs="Calibri"/>
        </w:rPr>
      </w:pPr>
    </w:p>
    <w:sectPr w:rsidR="00FA3713" w:rsidRPr="00984219" w:rsidSect="00ED389C">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3A34A" w14:textId="77777777" w:rsidR="00CE3744" w:rsidRDefault="00CE3744" w:rsidP="00206C60">
      <w:pPr>
        <w:spacing w:after="0" w:line="240" w:lineRule="auto"/>
      </w:pPr>
      <w:r>
        <w:separator/>
      </w:r>
    </w:p>
  </w:endnote>
  <w:endnote w:type="continuationSeparator" w:id="0">
    <w:p w14:paraId="6063536C" w14:textId="77777777" w:rsidR="00CE3744" w:rsidRDefault="00CE3744" w:rsidP="0020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CD11" w14:textId="77777777" w:rsidR="00CE3744" w:rsidRDefault="00CE3744" w:rsidP="00206C60">
      <w:pPr>
        <w:spacing w:after="0" w:line="240" w:lineRule="auto"/>
      </w:pPr>
      <w:r>
        <w:separator/>
      </w:r>
    </w:p>
  </w:footnote>
  <w:footnote w:type="continuationSeparator" w:id="0">
    <w:p w14:paraId="0276D1AD" w14:textId="77777777" w:rsidR="00CE3744" w:rsidRDefault="00CE3744" w:rsidP="00206C6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Sophia Donnelly">
    <w15:presenceInfo w15:providerId="AD" w15:userId="S::donnel26@purdue.edu::f25d1d3f-f93b-45af-87ea-3bd1a81d8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FCF"/>
    <w:rsid w:val="0000162D"/>
    <w:rsid w:val="00002F86"/>
    <w:rsid w:val="00007258"/>
    <w:rsid w:val="00026495"/>
    <w:rsid w:val="000376AA"/>
    <w:rsid w:val="000730AD"/>
    <w:rsid w:val="00087FBE"/>
    <w:rsid w:val="00092AAD"/>
    <w:rsid w:val="000A2684"/>
    <w:rsid w:val="000B30DE"/>
    <w:rsid w:val="000C6443"/>
    <w:rsid w:val="000F0990"/>
    <w:rsid w:val="000F67EE"/>
    <w:rsid w:val="00106A17"/>
    <w:rsid w:val="001423E3"/>
    <w:rsid w:val="00143E3D"/>
    <w:rsid w:val="001520AF"/>
    <w:rsid w:val="001538B1"/>
    <w:rsid w:val="0015797F"/>
    <w:rsid w:val="00170FC4"/>
    <w:rsid w:val="00191646"/>
    <w:rsid w:val="00194DD4"/>
    <w:rsid w:val="001A2644"/>
    <w:rsid w:val="001A48F5"/>
    <w:rsid w:val="001D5022"/>
    <w:rsid w:val="001E7A0F"/>
    <w:rsid w:val="002009C2"/>
    <w:rsid w:val="00202D29"/>
    <w:rsid w:val="00203E01"/>
    <w:rsid w:val="00206C60"/>
    <w:rsid w:val="00234177"/>
    <w:rsid w:val="00264E05"/>
    <w:rsid w:val="002918D0"/>
    <w:rsid w:val="002B1202"/>
    <w:rsid w:val="002C1C32"/>
    <w:rsid w:val="002C4FCF"/>
    <w:rsid w:val="002E3849"/>
    <w:rsid w:val="002F235C"/>
    <w:rsid w:val="00324CE5"/>
    <w:rsid w:val="00360C0E"/>
    <w:rsid w:val="003C2276"/>
    <w:rsid w:val="003C7174"/>
    <w:rsid w:val="003F3798"/>
    <w:rsid w:val="00440938"/>
    <w:rsid w:val="00447424"/>
    <w:rsid w:val="00450869"/>
    <w:rsid w:val="00464221"/>
    <w:rsid w:val="004715DF"/>
    <w:rsid w:val="004865FA"/>
    <w:rsid w:val="00490831"/>
    <w:rsid w:val="0049343E"/>
    <w:rsid w:val="004A6C59"/>
    <w:rsid w:val="004B3EF0"/>
    <w:rsid w:val="004C2BA0"/>
    <w:rsid w:val="004F7990"/>
    <w:rsid w:val="0051791A"/>
    <w:rsid w:val="0052548B"/>
    <w:rsid w:val="005735FF"/>
    <w:rsid w:val="005827CF"/>
    <w:rsid w:val="00585E25"/>
    <w:rsid w:val="00595628"/>
    <w:rsid w:val="005A6C00"/>
    <w:rsid w:val="005B7051"/>
    <w:rsid w:val="005C1208"/>
    <w:rsid w:val="005C6C4D"/>
    <w:rsid w:val="005E30F8"/>
    <w:rsid w:val="00642582"/>
    <w:rsid w:val="00645048"/>
    <w:rsid w:val="00663FBA"/>
    <w:rsid w:val="00672F21"/>
    <w:rsid w:val="00682ACD"/>
    <w:rsid w:val="00695156"/>
    <w:rsid w:val="006A01AC"/>
    <w:rsid w:val="006A7C03"/>
    <w:rsid w:val="006B1EB3"/>
    <w:rsid w:val="006C6D29"/>
    <w:rsid w:val="0071496C"/>
    <w:rsid w:val="00722240"/>
    <w:rsid w:val="007256BD"/>
    <w:rsid w:val="00745FE5"/>
    <w:rsid w:val="00747107"/>
    <w:rsid w:val="007613D4"/>
    <w:rsid w:val="00772C08"/>
    <w:rsid w:val="00781916"/>
    <w:rsid w:val="00785E66"/>
    <w:rsid w:val="007B4EAF"/>
    <w:rsid w:val="007B76F3"/>
    <w:rsid w:val="007E4BCB"/>
    <w:rsid w:val="008042E8"/>
    <w:rsid w:val="008213F7"/>
    <w:rsid w:val="0082212B"/>
    <w:rsid w:val="00826850"/>
    <w:rsid w:val="00847C99"/>
    <w:rsid w:val="00885D10"/>
    <w:rsid w:val="008B3796"/>
    <w:rsid w:val="008B4E5B"/>
    <w:rsid w:val="00915E24"/>
    <w:rsid w:val="009255D9"/>
    <w:rsid w:val="00937103"/>
    <w:rsid w:val="00942AC0"/>
    <w:rsid w:val="009458DF"/>
    <w:rsid w:val="00963949"/>
    <w:rsid w:val="00964859"/>
    <w:rsid w:val="00965F44"/>
    <w:rsid w:val="009817E1"/>
    <w:rsid w:val="00984219"/>
    <w:rsid w:val="0099400E"/>
    <w:rsid w:val="009A602E"/>
    <w:rsid w:val="009A77B5"/>
    <w:rsid w:val="009B0660"/>
    <w:rsid w:val="009B1B69"/>
    <w:rsid w:val="009B4116"/>
    <w:rsid w:val="009B50C9"/>
    <w:rsid w:val="009D043D"/>
    <w:rsid w:val="009F34BD"/>
    <w:rsid w:val="00A21DFF"/>
    <w:rsid w:val="00A301B2"/>
    <w:rsid w:val="00A62022"/>
    <w:rsid w:val="00A67E0E"/>
    <w:rsid w:val="00A747EA"/>
    <w:rsid w:val="00A817BD"/>
    <w:rsid w:val="00A839F4"/>
    <w:rsid w:val="00A83B8D"/>
    <w:rsid w:val="00AA7FAD"/>
    <w:rsid w:val="00AC68C3"/>
    <w:rsid w:val="00AD4B7E"/>
    <w:rsid w:val="00AD5162"/>
    <w:rsid w:val="00B0229F"/>
    <w:rsid w:val="00B12E13"/>
    <w:rsid w:val="00B326D5"/>
    <w:rsid w:val="00B35248"/>
    <w:rsid w:val="00B3632C"/>
    <w:rsid w:val="00B45799"/>
    <w:rsid w:val="00B54E43"/>
    <w:rsid w:val="00B718BB"/>
    <w:rsid w:val="00B80FE5"/>
    <w:rsid w:val="00BB2D68"/>
    <w:rsid w:val="00BC6B8D"/>
    <w:rsid w:val="00C0133C"/>
    <w:rsid w:val="00C04BF7"/>
    <w:rsid w:val="00C300FE"/>
    <w:rsid w:val="00C319B7"/>
    <w:rsid w:val="00C31E14"/>
    <w:rsid w:val="00C42135"/>
    <w:rsid w:val="00C45534"/>
    <w:rsid w:val="00C51251"/>
    <w:rsid w:val="00C565E8"/>
    <w:rsid w:val="00C8704B"/>
    <w:rsid w:val="00C939D3"/>
    <w:rsid w:val="00C9738A"/>
    <w:rsid w:val="00CA60DE"/>
    <w:rsid w:val="00CB1B89"/>
    <w:rsid w:val="00CB3F00"/>
    <w:rsid w:val="00CC537F"/>
    <w:rsid w:val="00CD315E"/>
    <w:rsid w:val="00CE3744"/>
    <w:rsid w:val="00CE4846"/>
    <w:rsid w:val="00D241C8"/>
    <w:rsid w:val="00D41D61"/>
    <w:rsid w:val="00D460FF"/>
    <w:rsid w:val="00D65F3A"/>
    <w:rsid w:val="00D93C01"/>
    <w:rsid w:val="00DA5943"/>
    <w:rsid w:val="00DC2C31"/>
    <w:rsid w:val="00DD7400"/>
    <w:rsid w:val="00DE3242"/>
    <w:rsid w:val="00DF72D1"/>
    <w:rsid w:val="00E1503B"/>
    <w:rsid w:val="00E33204"/>
    <w:rsid w:val="00E41AB5"/>
    <w:rsid w:val="00E665F9"/>
    <w:rsid w:val="00E801D1"/>
    <w:rsid w:val="00E8797C"/>
    <w:rsid w:val="00EB2529"/>
    <w:rsid w:val="00EB5BC9"/>
    <w:rsid w:val="00ED2614"/>
    <w:rsid w:val="00ED389C"/>
    <w:rsid w:val="00EE0A9F"/>
    <w:rsid w:val="00F10750"/>
    <w:rsid w:val="00F1374C"/>
    <w:rsid w:val="00F2386C"/>
    <w:rsid w:val="00F324A3"/>
    <w:rsid w:val="00F81C75"/>
    <w:rsid w:val="00FA1A5E"/>
    <w:rsid w:val="00FA3713"/>
    <w:rsid w:val="00FB4116"/>
    <w:rsid w:val="00FC3960"/>
    <w:rsid w:val="00FC5DB2"/>
    <w:rsid w:val="00FD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71DF"/>
  <w15:chartTrackingRefBased/>
  <w15:docId w15:val="{E46431F9-BAE6-4E96-87E3-41DC6514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FCF"/>
    <w:rPr>
      <w:rFonts w:eastAsiaTheme="majorEastAsia" w:cstheme="majorBidi"/>
      <w:color w:val="272727" w:themeColor="text1" w:themeTint="D8"/>
    </w:rPr>
  </w:style>
  <w:style w:type="paragraph" w:styleId="Title">
    <w:name w:val="Title"/>
    <w:basedOn w:val="Normal"/>
    <w:next w:val="Normal"/>
    <w:link w:val="TitleChar"/>
    <w:uiPriority w:val="10"/>
    <w:qFormat/>
    <w:rsid w:val="002C4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FCF"/>
    <w:pPr>
      <w:spacing w:before="160"/>
      <w:jc w:val="center"/>
    </w:pPr>
    <w:rPr>
      <w:i/>
      <w:iCs/>
      <w:color w:val="404040" w:themeColor="text1" w:themeTint="BF"/>
    </w:rPr>
  </w:style>
  <w:style w:type="character" w:customStyle="1" w:styleId="QuoteChar">
    <w:name w:val="Quote Char"/>
    <w:basedOn w:val="DefaultParagraphFont"/>
    <w:link w:val="Quote"/>
    <w:uiPriority w:val="29"/>
    <w:rsid w:val="002C4FCF"/>
    <w:rPr>
      <w:i/>
      <w:iCs/>
      <w:color w:val="404040" w:themeColor="text1" w:themeTint="BF"/>
    </w:rPr>
  </w:style>
  <w:style w:type="paragraph" w:styleId="ListParagraph">
    <w:name w:val="List Paragraph"/>
    <w:basedOn w:val="Normal"/>
    <w:uiPriority w:val="34"/>
    <w:qFormat/>
    <w:rsid w:val="002C4FCF"/>
    <w:pPr>
      <w:ind w:left="720"/>
      <w:contextualSpacing/>
    </w:pPr>
  </w:style>
  <w:style w:type="character" w:styleId="IntenseEmphasis">
    <w:name w:val="Intense Emphasis"/>
    <w:basedOn w:val="DefaultParagraphFont"/>
    <w:uiPriority w:val="21"/>
    <w:qFormat/>
    <w:rsid w:val="002C4FCF"/>
    <w:rPr>
      <w:i/>
      <w:iCs/>
      <w:color w:val="0F4761" w:themeColor="accent1" w:themeShade="BF"/>
    </w:rPr>
  </w:style>
  <w:style w:type="paragraph" w:styleId="IntenseQuote">
    <w:name w:val="Intense Quote"/>
    <w:basedOn w:val="Normal"/>
    <w:next w:val="Normal"/>
    <w:link w:val="IntenseQuoteChar"/>
    <w:uiPriority w:val="30"/>
    <w:qFormat/>
    <w:rsid w:val="002C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FCF"/>
    <w:rPr>
      <w:i/>
      <w:iCs/>
      <w:color w:val="0F4761" w:themeColor="accent1" w:themeShade="BF"/>
    </w:rPr>
  </w:style>
  <w:style w:type="character" w:styleId="IntenseReference">
    <w:name w:val="Intense Reference"/>
    <w:basedOn w:val="DefaultParagraphFont"/>
    <w:uiPriority w:val="32"/>
    <w:qFormat/>
    <w:rsid w:val="002C4FCF"/>
    <w:rPr>
      <w:b/>
      <w:bCs/>
      <w:smallCaps/>
      <w:color w:val="0F4761" w:themeColor="accent1" w:themeShade="BF"/>
      <w:spacing w:val="5"/>
    </w:rPr>
  </w:style>
  <w:style w:type="paragraph" w:styleId="Revision">
    <w:name w:val="Revision"/>
    <w:hidden/>
    <w:uiPriority w:val="99"/>
    <w:semiHidden/>
    <w:rsid w:val="00440938"/>
    <w:pPr>
      <w:spacing w:after="0" w:line="240" w:lineRule="auto"/>
    </w:pPr>
  </w:style>
  <w:style w:type="paragraph" w:styleId="Header">
    <w:name w:val="header"/>
    <w:basedOn w:val="Normal"/>
    <w:link w:val="HeaderChar"/>
    <w:uiPriority w:val="99"/>
    <w:unhideWhenUsed/>
    <w:rsid w:val="0020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C60"/>
  </w:style>
  <w:style w:type="paragraph" w:styleId="Footer">
    <w:name w:val="footer"/>
    <w:basedOn w:val="Normal"/>
    <w:link w:val="FooterChar"/>
    <w:uiPriority w:val="99"/>
    <w:unhideWhenUsed/>
    <w:rsid w:val="0020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C60"/>
  </w:style>
  <w:style w:type="character" w:styleId="Hyperlink">
    <w:name w:val="Hyperlink"/>
    <w:basedOn w:val="DefaultParagraphFont"/>
    <w:uiPriority w:val="99"/>
    <w:unhideWhenUsed/>
    <w:rsid w:val="00984219"/>
    <w:rPr>
      <w:color w:val="467886" w:themeColor="hyperlink"/>
      <w:u w:val="single"/>
    </w:rPr>
  </w:style>
  <w:style w:type="character" w:styleId="UnresolvedMention">
    <w:name w:val="Unresolved Mention"/>
    <w:basedOn w:val="DefaultParagraphFont"/>
    <w:uiPriority w:val="99"/>
    <w:semiHidden/>
    <w:unhideWhenUsed/>
    <w:rsid w:val="00984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2</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189</cp:revision>
  <cp:lastPrinted>2024-01-31T02:06:00Z</cp:lastPrinted>
  <dcterms:created xsi:type="dcterms:W3CDTF">2024-01-13T16:16:00Z</dcterms:created>
  <dcterms:modified xsi:type="dcterms:W3CDTF">2025-01-23T22:22:00Z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2024-01-13T16:17:01Z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405fe6fd-a456-4a27-9f65-3fe26a8718e9</vt:lpwstr>
  </property>
  <property fmtid="{D5CDD505-2E9C-101B-9397-08002B2CF9AE}" pid="8" name="MSIP_Label_4044bd30-2ed7-4c9d-9d12-46200872a97b_ContentBits">
    <vt:lpwstr>0</vt:lpwstr>
  </property>
</Properties>
</file>